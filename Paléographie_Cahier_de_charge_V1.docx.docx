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0" distR="0">
            <wp:extent cx="6183334" cy="1367028"/>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6183334" cy="13670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48"/>
          <w:szCs w:val="48"/>
          <w:rtl w:val="0"/>
        </w:rPr>
        <w:t xml:space="preserve">Master 2</w:t>
      </w:r>
    </w:p>
    <w:p w:rsidR="00000000" w:rsidDel="00000000" w:rsidP="00000000" w:rsidRDefault="00000000" w:rsidRPr="00000000">
      <w:pPr>
        <w:contextualSpacing w:val="0"/>
        <w:jc w:val="center"/>
      </w:pPr>
      <w:r w:rsidDel="00000000" w:rsidR="00000000" w:rsidRPr="00000000">
        <w:rPr>
          <w:b w:val="1"/>
          <w:sz w:val="56"/>
          <w:szCs w:val="56"/>
          <w:rtl w:val="0"/>
        </w:rPr>
        <w:t xml:space="preserve">Informatique documentaire :</w:t>
      </w:r>
    </w:p>
    <w:p w:rsidR="00000000" w:rsidDel="00000000" w:rsidP="00000000" w:rsidRDefault="00000000" w:rsidRPr="00000000">
      <w:pPr>
        <w:contextualSpacing w:val="0"/>
        <w:jc w:val="center"/>
      </w:pPr>
      <w:r w:rsidDel="00000000" w:rsidR="00000000" w:rsidRPr="00000000">
        <w:rPr>
          <w:b w:val="1"/>
          <w:sz w:val="56"/>
          <w:szCs w:val="56"/>
          <w:rtl w:val="0"/>
        </w:rPr>
        <w:t xml:space="preserve">Ingénierie du document électronique</w:t>
      </w:r>
    </w:p>
    <w:p w:rsidR="00000000" w:rsidDel="00000000" w:rsidP="00000000" w:rsidRDefault="00000000" w:rsidRPr="00000000">
      <w:pPr>
        <w:contextualSpacing w:val="0"/>
        <w:jc w:val="center"/>
      </w:pPr>
      <w:r w:rsidDel="00000000" w:rsidR="00000000" w:rsidRPr="00000000">
        <w:rPr>
          <w:b w:val="1"/>
          <w:color w:val="4f81bd"/>
          <w:sz w:val="72"/>
          <w:szCs w:val="72"/>
          <w:rtl w:val="0"/>
        </w:rPr>
        <w:t xml:space="preserve">Projet Transversal</w:t>
      </w:r>
    </w:p>
    <w:p w:rsidR="00000000" w:rsidDel="00000000" w:rsidP="00000000" w:rsidRDefault="00000000" w:rsidRPr="00000000">
      <w:pPr>
        <w:tabs>
          <w:tab w:val="left" w:pos="1611"/>
        </w:tabs>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4f81bd"/>
          <w:sz w:val="72"/>
          <w:szCs w:val="72"/>
          <w:rtl w:val="0"/>
        </w:rPr>
        <w:t xml:space="preserve">Projet Paléographie</w:t>
      </w:r>
    </w:p>
    <w:p w:rsidR="00000000" w:rsidDel="00000000" w:rsidP="00000000" w:rsidRDefault="00000000" w:rsidRPr="00000000">
      <w:pPr>
        <w:contextualSpacing w:val="0"/>
        <w:jc w:val="center"/>
      </w:pPr>
      <w:r w:rsidDel="00000000" w:rsidR="00000000" w:rsidRPr="00000000">
        <w:rPr>
          <w:color w:val="4f81bd"/>
          <w:sz w:val="72"/>
          <w:szCs w:val="72"/>
          <w:rtl w:val="0"/>
        </w:rPr>
        <w:t xml:space="preserve">Cahier des charges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40" w:line="240" w:lineRule="auto"/>
        <w:contextualSpacing w:val="0"/>
      </w:pPr>
      <w:r w:rsidDel="00000000" w:rsidR="00000000" w:rsidRPr="00000000">
        <w:rPr>
          <w:rFonts w:ascii="Tahoma" w:cs="Tahoma" w:eastAsia="Tahoma" w:hAnsi="Tahoma"/>
          <w:b w:val="1"/>
          <w:sz w:val="24"/>
          <w:szCs w:val="24"/>
          <w:u w:val="single"/>
          <w:rtl w:val="0"/>
        </w:rPr>
        <w:t xml:space="preserve">Maitre d’œuvre:</w:t>
      </w:r>
    </w:p>
    <w:p w:rsidR="00000000" w:rsidDel="00000000" w:rsidP="00000000" w:rsidRDefault="00000000" w:rsidRPr="00000000">
      <w:pPr>
        <w:widowControl w:val="0"/>
        <w:numPr>
          <w:ilvl w:val="0"/>
          <w:numId w:val="9"/>
        </w:numPr>
        <w:spacing w:after="0" w:before="0" w:line="240" w:lineRule="auto"/>
        <w:ind w:left="720" w:hanging="360"/>
        <w:contextualSpacing w:val="1"/>
        <w:rPr>
          <w:b w:val="0"/>
          <w:sz w:val="24"/>
          <w:szCs w:val="24"/>
        </w:rPr>
      </w:pPr>
      <w:r w:rsidDel="00000000" w:rsidR="00000000" w:rsidRPr="00000000">
        <w:rPr>
          <w:rFonts w:ascii="Tahoma" w:cs="Tahoma" w:eastAsia="Tahoma" w:hAnsi="Tahoma"/>
          <w:b w:val="0"/>
          <w:sz w:val="24"/>
          <w:szCs w:val="24"/>
          <w:rtl w:val="0"/>
        </w:rPr>
        <w:t xml:space="preserve">EZBIRI Ali</w:t>
      </w:r>
    </w:p>
    <w:p w:rsidR="00000000" w:rsidDel="00000000" w:rsidP="00000000" w:rsidRDefault="00000000" w:rsidRPr="00000000">
      <w:pPr>
        <w:widowControl w:val="0"/>
        <w:numPr>
          <w:ilvl w:val="0"/>
          <w:numId w:val="9"/>
        </w:numPr>
        <w:spacing w:after="0" w:before="0" w:line="240" w:lineRule="auto"/>
        <w:ind w:left="720" w:hanging="360"/>
        <w:contextualSpacing w:val="1"/>
        <w:rPr>
          <w:b w:val="0"/>
          <w:sz w:val="24"/>
          <w:szCs w:val="24"/>
        </w:rPr>
      </w:pPr>
      <w:r w:rsidDel="00000000" w:rsidR="00000000" w:rsidRPr="00000000">
        <w:rPr>
          <w:rFonts w:ascii="Tahoma" w:cs="Tahoma" w:eastAsia="Tahoma" w:hAnsi="Tahoma"/>
          <w:b w:val="0"/>
          <w:sz w:val="24"/>
          <w:szCs w:val="24"/>
          <w:rtl w:val="0"/>
        </w:rPr>
        <w:t xml:space="preserve">IFRAH Anass</w:t>
      </w:r>
    </w:p>
    <w:p w:rsidR="00000000" w:rsidDel="00000000" w:rsidP="00000000" w:rsidRDefault="00000000" w:rsidRPr="00000000">
      <w:pPr>
        <w:widowControl w:val="0"/>
        <w:numPr>
          <w:ilvl w:val="0"/>
          <w:numId w:val="9"/>
        </w:numPr>
        <w:spacing w:after="0" w:before="0" w:line="240" w:lineRule="auto"/>
        <w:ind w:left="720" w:hanging="360"/>
        <w:contextualSpacing w:val="1"/>
        <w:rPr>
          <w:b w:val="0"/>
          <w:sz w:val="24"/>
          <w:szCs w:val="24"/>
        </w:rPr>
      </w:pPr>
      <w:r w:rsidDel="00000000" w:rsidR="00000000" w:rsidRPr="00000000">
        <w:rPr>
          <w:rFonts w:ascii="Tahoma" w:cs="Tahoma" w:eastAsia="Tahoma" w:hAnsi="Tahoma"/>
          <w:b w:val="0"/>
          <w:sz w:val="24"/>
          <w:szCs w:val="24"/>
          <w:rtl w:val="0"/>
        </w:rPr>
        <w:t xml:space="preserve">WAF</w:t>
      </w:r>
      <w:r w:rsidDel="00000000" w:rsidR="00000000" w:rsidRPr="00000000">
        <w:rPr>
          <w:rFonts w:ascii="Tahoma" w:cs="Tahoma" w:eastAsia="Tahoma" w:hAnsi="Tahoma"/>
          <w:sz w:val="24"/>
          <w:szCs w:val="24"/>
          <w:rtl w:val="0"/>
        </w:rPr>
        <w:t xml:space="preserve">F</w:t>
      </w:r>
      <w:r w:rsidDel="00000000" w:rsidR="00000000" w:rsidRPr="00000000">
        <w:rPr>
          <w:rFonts w:ascii="Tahoma" w:cs="Tahoma" w:eastAsia="Tahoma" w:hAnsi="Tahoma"/>
          <w:b w:val="0"/>
          <w:sz w:val="24"/>
          <w:szCs w:val="24"/>
          <w:rtl w:val="0"/>
        </w:rPr>
        <w:t xml:space="preserve">O Lionel</w:t>
      </w:r>
    </w:p>
    <w:p w:rsidR="00000000" w:rsidDel="00000000" w:rsidP="00000000" w:rsidRDefault="00000000" w:rsidRPr="00000000">
      <w:pPr>
        <w:widowControl w:val="0"/>
        <w:numPr>
          <w:ilvl w:val="0"/>
          <w:numId w:val="9"/>
        </w:numPr>
        <w:spacing w:after="40" w:before="0" w:line="240" w:lineRule="auto"/>
        <w:ind w:left="720" w:hanging="360"/>
        <w:contextualSpacing w:val="1"/>
        <w:rPr>
          <w:b w:val="0"/>
          <w:sz w:val="24"/>
          <w:szCs w:val="24"/>
        </w:rPr>
      </w:pPr>
      <w:r w:rsidDel="00000000" w:rsidR="00000000" w:rsidRPr="00000000">
        <w:rPr>
          <w:rFonts w:ascii="Tahoma" w:cs="Tahoma" w:eastAsia="Tahoma" w:hAnsi="Tahoma"/>
          <w:b w:val="0"/>
          <w:sz w:val="24"/>
          <w:szCs w:val="24"/>
          <w:rtl w:val="0"/>
        </w:rPr>
        <w:t xml:space="preserve">BAH THIERNO Abdoulaye                 </w:t>
      </w:r>
    </w:p>
    <w:p w:rsidR="00000000" w:rsidDel="00000000" w:rsidP="00000000" w:rsidRDefault="00000000" w:rsidRPr="00000000">
      <w:pPr>
        <w:widowControl w:val="0"/>
        <w:spacing w:after="40" w:line="240" w:lineRule="auto"/>
        <w:ind w:left="720" w:firstLine="0"/>
        <w:contextualSpacing w:val="0"/>
        <w:jc w:val="right"/>
      </w:pP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b w:val="1"/>
          <w:sz w:val="24"/>
          <w:szCs w:val="24"/>
          <w:u w:val="single"/>
          <w:rtl w:val="0"/>
        </w:rPr>
        <w:t xml:space="preserve">Maitre d’ouvrage:</w:t>
      </w:r>
      <w:r w:rsidDel="00000000" w:rsidR="00000000" w:rsidRPr="00000000">
        <w:rPr>
          <w:rtl w:val="0"/>
        </w:rPr>
      </w:r>
    </w:p>
    <w:p w:rsidR="00000000" w:rsidDel="00000000" w:rsidP="00000000" w:rsidRDefault="00000000" w:rsidRPr="00000000">
      <w:pPr>
        <w:widowControl w:val="0"/>
        <w:numPr>
          <w:ilvl w:val="0"/>
          <w:numId w:val="9"/>
        </w:numPr>
        <w:spacing w:after="40" w:before="0" w:line="240" w:lineRule="auto"/>
        <w:ind w:left="720" w:hanging="360"/>
        <w:contextualSpacing w:val="1"/>
        <w:jc w:val="right"/>
        <w:rPr>
          <w:b w:val="0"/>
          <w:sz w:val="24"/>
          <w:szCs w:val="24"/>
        </w:rPr>
      </w:pPr>
      <w:r w:rsidDel="00000000" w:rsidR="00000000" w:rsidRPr="00000000">
        <w:rPr>
          <w:rFonts w:ascii="Tahoma" w:cs="Tahoma" w:eastAsia="Tahoma" w:hAnsi="Tahoma"/>
          <w:b w:val="0"/>
          <w:sz w:val="24"/>
          <w:szCs w:val="24"/>
          <w:rtl w:val="0"/>
        </w:rPr>
        <w:t xml:space="preserve">Madame Nicole Le Pottier</w:t>
      </w:r>
    </w:p>
    <w:p w:rsidR="00000000" w:rsidDel="00000000" w:rsidP="00000000" w:rsidRDefault="00000000" w:rsidRPr="00000000">
      <w:pPr>
        <w:contextualSpacing w:val="0"/>
        <w:rPr/>
      </w:pPr>
      <w:r w:rsidDel="00000000" w:rsidR="00000000" w:rsidRPr="00000000">
        <w:rPr>
          <w:b w:val="1"/>
          <w:sz w:val="24"/>
          <w:szCs w:val="24"/>
          <w:rtl w:val="0"/>
        </w:rPr>
        <w:t xml:space="preserve">22/10/2015</w:t>
      </w:r>
    </w:p>
    <w:p w:rsidR="00000000" w:rsidDel="00000000" w:rsidP="00000000" w:rsidRDefault="00000000" w:rsidRPr="00000000">
      <w:pPr>
        <w:tabs>
          <w:tab w:val="left" w:pos="440"/>
          <w:tab w:val="right" w:pos="9062"/>
        </w:tabs>
        <w:spacing w:after="100" w:before="0" w:line="276" w:lineRule="auto"/>
        <w:contextualSpacing w:val="0"/>
        <w:jc w:val="center"/>
      </w:pPr>
      <w:bookmarkStart w:colFirst="0" w:colLast="0" w:name="h.gjdgxs" w:id="0"/>
      <w:bookmarkEnd w:id="0"/>
      <w:r w:rsidDel="00000000" w:rsidR="00000000" w:rsidRPr="00000000">
        <w:rPr>
          <w:rFonts w:ascii="Calibri" w:cs="Calibri" w:eastAsia="Calibri" w:hAnsi="Calibri"/>
          <w:b w:val="1"/>
          <w:sz w:val="32"/>
          <w:szCs w:val="32"/>
          <w:rtl w:val="0"/>
        </w:rPr>
        <w:t xml:space="preserve">Tables des matiéres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440"/>
          <w:tab w:val="right" w:pos="9062"/>
        </w:tabs>
        <w:spacing w:after="100" w:before="0" w:line="276" w:lineRule="auto"/>
        <w:contextualSpacing w:val="0"/>
        <w:jc w:val="center"/>
      </w:pPr>
      <w:r w:rsidDel="00000000" w:rsidR="00000000" w:rsidRPr="00000000">
        <w:rPr>
          <w:rtl w:val="0"/>
        </w:rPr>
        <w:t xml:space="preserve">    </w:t>
      </w:r>
    </w:p>
    <w:p w:rsidR="00000000" w:rsidDel="00000000" w:rsidP="00000000" w:rsidRDefault="00000000" w:rsidRPr="00000000">
      <w:pPr>
        <w:tabs>
          <w:tab w:val="left" w:pos="440"/>
          <w:tab w:val="right" w:pos="9062"/>
        </w:tabs>
        <w:spacing w:after="100" w:before="0" w:line="276" w:lineRule="auto"/>
        <w:contextualSpacing w:val="0"/>
        <w:jc w:val="center"/>
      </w:pPr>
      <w:hyperlink w:anchor="h.30j0zll">
        <w:r w:rsidDel="00000000" w:rsidR="00000000" w:rsidRPr="00000000">
          <w:rPr>
            <w:rFonts w:ascii="Calibri" w:cs="Calibri" w:eastAsia="Calibri" w:hAnsi="Calibri"/>
            <w:b w:val="1"/>
            <w:color w:val="0000ff"/>
            <w:sz w:val="28"/>
            <w:szCs w:val="28"/>
            <w:u w:val="single"/>
            <w:rtl w:val="0"/>
          </w:rPr>
          <w:t xml:space="preserve">Objet du projet :</w:t>
        </w:r>
      </w:hyperlink>
      <w:hyperlink w:anchor="h.30j0zll">
        <w:r w:rsidDel="00000000" w:rsidR="00000000" w:rsidRPr="00000000">
          <w:rPr>
            <w:rFonts w:ascii="Calibri" w:cs="Calibri" w:eastAsia="Calibri" w:hAnsi="Calibri"/>
            <w:b w:val="1"/>
            <w:sz w:val="32"/>
            <w:szCs w:val="32"/>
            <w:rtl w:val="0"/>
          </w:rPr>
          <w:tab/>
        </w:r>
      </w:hyperlink>
      <w:hyperlink w:anchor="h.30j0zll">
        <w:r w:rsidDel="00000000" w:rsidR="00000000" w:rsidRPr="00000000">
          <w:rPr>
            <w:rtl w:val="0"/>
          </w:rPr>
        </w:r>
      </w:hyperlink>
    </w:p>
    <w:p w:rsidR="00000000" w:rsidDel="00000000" w:rsidP="00000000" w:rsidRDefault="00000000" w:rsidRPr="00000000">
      <w:pPr>
        <w:tabs>
          <w:tab w:val="left" w:pos="880"/>
          <w:tab w:val="right" w:pos="9062"/>
        </w:tabs>
        <w:spacing w:after="100" w:before="0" w:line="276" w:lineRule="auto"/>
        <w:ind w:left="220" w:firstLine="0"/>
        <w:contextualSpacing w:val="0"/>
      </w:pPr>
      <w:hyperlink w:anchor="h.1fob9te">
        <w:r w:rsidDel="00000000" w:rsidR="00000000" w:rsidRPr="00000000">
          <w:rPr>
            <w:rFonts w:ascii="Calibri" w:cs="Calibri" w:eastAsia="Calibri" w:hAnsi="Calibri"/>
            <w:b w:val="1"/>
            <w:color w:val="0000ff"/>
            <w:sz w:val="30"/>
            <w:szCs w:val="30"/>
            <w:u w:val="single"/>
            <w:rtl w:val="0"/>
          </w:rPr>
          <w:t xml:space="preserve">I.</w:t>
        </w:r>
      </w:hyperlink>
      <w:hyperlink w:anchor="h.1fob9te">
        <w:r w:rsidDel="00000000" w:rsidR="00000000" w:rsidRPr="00000000">
          <w:rPr>
            <w:rFonts w:ascii="Calibri" w:cs="Calibri" w:eastAsia="Calibri" w:hAnsi="Calibri"/>
            <w:b w:val="0"/>
            <w:sz w:val="22"/>
            <w:szCs w:val="22"/>
            <w:rtl w:val="0"/>
          </w:rPr>
          <w:tab/>
        </w:r>
      </w:hyperlink>
      <w:hyperlink w:anchor="h.1fob9te">
        <w:r w:rsidDel="00000000" w:rsidR="00000000" w:rsidRPr="00000000">
          <w:rPr>
            <w:rFonts w:ascii="Calibri" w:cs="Calibri" w:eastAsia="Calibri" w:hAnsi="Calibri"/>
            <w:b w:val="1"/>
            <w:color w:val="0000ff"/>
            <w:sz w:val="30"/>
            <w:szCs w:val="30"/>
            <w:u w:val="single"/>
            <w:rtl w:val="0"/>
          </w:rPr>
          <w:t xml:space="preserve">Définition du projet :</w:t>
        </w:r>
      </w:hyperlink>
      <w:hyperlink w:anchor="h.1fob9te">
        <w:r w:rsidDel="00000000" w:rsidR="00000000" w:rsidRPr="00000000">
          <w:rPr>
            <w:rFonts w:ascii="Calibri" w:cs="Calibri" w:eastAsia="Calibri" w:hAnsi="Calibri"/>
            <w:b w:val="1"/>
            <w:sz w:val="30"/>
            <w:szCs w:val="30"/>
            <w:rtl w:val="0"/>
          </w:rPr>
          <w:tab/>
        </w:r>
      </w:hyperlink>
      <w:hyperlink w:anchor="h.1fob9te">
        <w:r w:rsidDel="00000000" w:rsidR="00000000" w:rsidRPr="00000000">
          <w:rPr>
            <w:rtl w:val="0"/>
          </w:rPr>
        </w:r>
      </w:hyperlink>
    </w:p>
    <w:p w:rsidR="00000000" w:rsidDel="00000000" w:rsidP="00000000" w:rsidRDefault="00000000" w:rsidRPr="00000000">
      <w:pPr>
        <w:tabs>
          <w:tab w:val="left" w:pos="880"/>
          <w:tab w:val="right" w:pos="9062"/>
        </w:tabs>
        <w:spacing w:after="100" w:before="0" w:line="276" w:lineRule="auto"/>
        <w:ind w:left="440" w:firstLine="0"/>
        <w:contextualSpacing w:val="0"/>
      </w:pPr>
      <w:hyperlink w:anchor="h.3znysh7">
        <w:r w:rsidDel="00000000" w:rsidR="00000000" w:rsidRPr="00000000">
          <w:rPr>
            <w:rFonts w:ascii="Calibri" w:cs="Calibri" w:eastAsia="Calibri" w:hAnsi="Calibri"/>
            <w:b w:val="0"/>
            <w:color w:val="0000ff"/>
            <w:sz w:val="28"/>
            <w:szCs w:val="28"/>
            <w:u w:val="single"/>
            <w:rtl w:val="0"/>
          </w:rPr>
          <w:t xml:space="preserve">1.</w:t>
        </w:r>
      </w:hyperlink>
      <w:hyperlink w:anchor="h.3znysh7">
        <w:r w:rsidDel="00000000" w:rsidR="00000000" w:rsidRPr="00000000">
          <w:rPr>
            <w:rFonts w:ascii="Calibri" w:cs="Calibri" w:eastAsia="Calibri" w:hAnsi="Calibri"/>
            <w:b w:val="0"/>
            <w:sz w:val="28"/>
            <w:szCs w:val="28"/>
            <w:rtl w:val="0"/>
          </w:rPr>
          <w:tab/>
        </w:r>
      </w:hyperlink>
      <w:hyperlink w:anchor="h.3znysh7">
        <w:r w:rsidDel="00000000" w:rsidR="00000000" w:rsidRPr="00000000">
          <w:rPr>
            <w:rFonts w:ascii="Calibri" w:cs="Calibri" w:eastAsia="Calibri" w:hAnsi="Calibri"/>
            <w:b w:val="0"/>
            <w:color w:val="0000ff"/>
            <w:sz w:val="28"/>
            <w:szCs w:val="28"/>
            <w:u w:val="single"/>
            <w:rtl w:val="0"/>
          </w:rPr>
          <w:t xml:space="preserve">Présentation du commanditaire :</w:t>
        </w:r>
      </w:hyperlink>
      <w:hyperlink w:anchor="h.3znysh7">
        <w:r w:rsidDel="00000000" w:rsidR="00000000" w:rsidRPr="00000000">
          <w:rPr>
            <w:rFonts w:ascii="Calibri" w:cs="Calibri" w:eastAsia="Calibri" w:hAnsi="Calibri"/>
            <w:b w:val="0"/>
            <w:sz w:val="28"/>
            <w:szCs w:val="28"/>
            <w:rtl w:val="0"/>
          </w:rPr>
          <w:tab/>
        </w:r>
      </w:hyperlink>
    </w:p>
    <w:p w:rsidR="00000000" w:rsidDel="00000000" w:rsidP="00000000" w:rsidRDefault="00000000" w:rsidRPr="00000000">
      <w:pPr>
        <w:tabs>
          <w:tab w:val="left" w:pos="880"/>
          <w:tab w:val="right" w:pos="9062"/>
        </w:tabs>
        <w:spacing w:after="100" w:before="0" w:line="276" w:lineRule="auto"/>
        <w:ind w:left="440" w:firstLine="0"/>
        <w:contextualSpacing w:val="0"/>
      </w:pPr>
      <w:hyperlink w:anchor="h.2et92p0">
        <w:r w:rsidDel="00000000" w:rsidR="00000000" w:rsidRPr="00000000">
          <w:rPr>
            <w:rFonts w:ascii="Calibri" w:cs="Calibri" w:eastAsia="Calibri" w:hAnsi="Calibri"/>
            <w:b w:val="0"/>
            <w:color w:val="0000ff"/>
            <w:sz w:val="28"/>
            <w:szCs w:val="28"/>
            <w:u w:val="single"/>
            <w:rtl w:val="0"/>
          </w:rPr>
          <w:t xml:space="preserve">2.</w:t>
        </w:r>
      </w:hyperlink>
      <w:hyperlink w:anchor="h.2et92p0">
        <w:r w:rsidDel="00000000" w:rsidR="00000000" w:rsidRPr="00000000">
          <w:rPr>
            <w:rFonts w:ascii="Calibri" w:cs="Calibri" w:eastAsia="Calibri" w:hAnsi="Calibri"/>
            <w:b w:val="0"/>
            <w:sz w:val="28"/>
            <w:szCs w:val="28"/>
            <w:rtl w:val="0"/>
          </w:rPr>
          <w:tab/>
        </w:r>
      </w:hyperlink>
      <w:hyperlink w:anchor="h.2et92p0">
        <w:r w:rsidDel="00000000" w:rsidR="00000000" w:rsidRPr="00000000">
          <w:rPr>
            <w:rFonts w:ascii="Calibri" w:cs="Calibri" w:eastAsia="Calibri" w:hAnsi="Calibri"/>
            <w:b w:val="0"/>
            <w:color w:val="0000ff"/>
            <w:sz w:val="28"/>
            <w:szCs w:val="28"/>
            <w:u w:val="single"/>
            <w:rtl w:val="0"/>
          </w:rPr>
          <w:t xml:space="preserve">Contexte et objectifs du projet :</w:t>
        </w:r>
      </w:hyperlink>
      <w:hyperlink w:anchor="h.2et92p0">
        <w:r w:rsidDel="00000000" w:rsidR="00000000" w:rsidRPr="00000000">
          <w:rPr>
            <w:rFonts w:ascii="Calibri" w:cs="Calibri" w:eastAsia="Calibri" w:hAnsi="Calibri"/>
            <w:b w:val="0"/>
            <w:sz w:val="28"/>
            <w:szCs w:val="28"/>
            <w:rtl w:val="0"/>
          </w:rPr>
          <w:tab/>
        </w:r>
      </w:hyperlink>
    </w:p>
    <w:p w:rsidR="00000000" w:rsidDel="00000000" w:rsidP="00000000" w:rsidRDefault="00000000" w:rsidRPr="00000000">
      <w:pPr>
        <w:tabs>
          <w:tab w:val="left" w:pos="880"/>
          <w:tab w:val="right" w:pos="9062"/>
        </w:tabs>
        <w:spacing w:after="100" w:before="0" w:line="276" w:lineRule="auto"/>
        <w:ind w:left="220" w:firstLine="0"/>
        <w:contextualSpacing w:val="0"/>
      </w:pPr>
      <w:hyperlink w:anchor="h.tyjcwt">
        <w:r w:rsidDel="00000000" w:rsidR="00000000" w:rsidRPr="00000000">
          <w:rPr>
            <w:rFonts w:ascii="Calibri" w:cs="Calibri" w:eastAsia="Calibri" w:hAnsi="Calibri"/>
            <w:b w:val="1"/>
            <w:color w:val="0000ff"/>
            <w:sz w:val="30"/>
            <w:szCs w:val="30"/>
            <w:u w:val="single"/>
            <w:rtl w:val="0"/>
          </w:rPr>
          <w:t xml:space="preserve">II.</w:t>
        </w:r>
      </w:hyperlink>
      <w:hyperlink w:anchor="h.tyjcwt">
        <w:r w:rsidDel="00000000" w:rsidR="00000000" w:rsidRPr="00000000">
          <w:rPr>
            <w:rFonts w:ascii="Calibri" w:cs="Calibri" w:eastAsia="Calibri" w:hAnsi="Calibri"/>
            <w:b w:val="0"/>
            <w:sz w:val="22"/>
            <w:szCs w:val="22"/>
            <w:rtl w:val="0"/>
          </w:rPr>
          <w:tab/>
        </w:r>
      </w:hyperlink>
      <w:hyperlink w:anchor="h.tyjcwt">
        <w:r w:rsidDel="00000000" w:rsidR="00000000" w:rsidRPr="00000000">
          <w:rPr>
            <w:rFonts w:ascii="Calibri" w:cs="Calibri" w:eastAsia="Calibri" w:hAnsi="Calibri"/>
            <w:b w:val="1"/>
            <w:color w:val="0000ff"/>
            <w:sz w:val="30"/>
            <w:szCs w:val="30"/>
            <w:u w:val="single"/>
            <w:rtl w:val="0"/>
          </w:rPr>
          <w:t xml:space="preserve">Analyse de l’existant</w:t>
        </w:r>
      </w:hyperlink>
      <w:hyperlink w:anchor="h.tyjcwt">
        <w:r w:rsidDel="00000000" w:rsidR="00000000" w:rsidRPr="00000000">
          <w:rPr>
            <w:rFonts w:ascii="Calibri" w:cs="Calibri" w:eastAsia="Calibri" w:hAnsi="Calibri"/>
            <w:b w:val="1"/>
            <w:sz w:val="30"/>
            <w:szCs w:val="30"/>
            <w:rtl w:val="0"/>
          </w:rPr>
          <w:tab/>
        </w:r>
      </w:hyperlink>
      <w:hyperlink w:anchor="h.tyjcwt">
        <w:r w:rsidDel="00000000" w:rsidR="00000000" w:rsidRPr="00000000">
          <w:rPr>
            <w:rtl w:val="0"/>
          </w:rPr>
        </w:r>
      </w:hyperlink>
    </w:p>
    <w:p w:rsidR="00000000" w:rsidDel="00000000" w:rsidP="00000000" w:rsidRDefault="00000000" w:rsidRPr="00000000">
      <w:pPr>
        <w:tabs>
          <w:tab w:val="left" w:pos="1100"/>
          <w:tab w:val="right" w:pos="9062"/>
        </w:tabs>
        <w:spacing w:after="100" w:before="0" w:line="276" w:lineRule="auto"/>
        <w:ind w:left="660" w:firstLine="0"/>
        <w:contextualSpacing w:val="0"/>
      </w:pPr>
      <w:hyperlink w:anchor="h.3dy6vkm">
        <w:r w:rsidDel="00000000" w:rsidR="00000000" w:rsidRPr="00000000">
          <w:rPr>
            <w:rFonts w:ascii="Calibri" w:cs="Calibri" w:eastAsia="Calibri" w:hAnsi="Calibri"/>
            <w:b w:val="0"/>
            <w:color w:val="0000ff"/>
            <w:sz w:val="28"/>
            <w:szCs w:val="28"/>
            <w:u w:val="single"/>
            <w:rtl w:val="0"/>
          </w:rPr>
          <w:t xml:space="preserve">1.</w:t>
        </w:r>
      </w:hyperlink>
      <w:hyperlink w:anchor="h.3dy6vkm">
        <w:r w:rsidDel="00000000" w:rsidR="00000000" w:rsidRPr="00000000">
          <w:rPr>
            <w:rFonts w:ascii="Calibri" w:cs="Calibri" w:eastAsia="Calibri" w:hAnsi="Calibri"/>
            <w:b w:val="0"/>
            <w:sz w:val="28"/>
            <w:szCs w:val="28"/>
            <w:rtl w:val="0"/>
          </w:rPr>
          <w:tab/>
        </w:r>
      </w:hyperlink>
      <w:hyperlink w:anchor="h.3dy6vkm">
        <w:r w:rsidDel="00000000" w:rsidR="00000000" w:rsidRPr="00000000">
          <w:rPr>
            <w:rFonts w:ascii="Calibri" w:cs="Calibri" w:eastAsia="Calibri" w:hAnsi="Calibri"/>
            <w:b w:val="0"/>
            <w:color w:val="0000ff"/>
            <w:sz w:val="28"/>
            <w:szCs w:val="28"/>
            <w:u w:val="single"/>
            <w:rtl w:val="0"/>
          </w:rPr>
          <w:t xml:space="preserve">Application actuelle et fonctionnalité</w:t>
        </w:r>
      </w:hyperlink>
      <w:hyperlink w:anchor="h.3dy6vkm">
        <w:r w:rsidDel="00000000" w:rsidR="00000000" w:rsidRPr="00000000">
          <w:rPr>
            <w:rFonts w:ascii="Calibri" w:cs="Calibri" w:eastAsia="Calibri" w:hAnsi="Calibri"/>
            <w:b w:val="0"/>
            <w:sz w:val="28"/>
            <w:szCs w:val="28"/>
            <w:rtl w:val="0"/>
          </w:rPr>
          <w:tab/>
        </w:r>
      </w:hyperlink>
    </w:p>
    <w:p w:rsidR="00000000" w:rsidDel="00000000" w:rsidP="00000000" w:rsidRDefault="00000000" w:rsidRPr="00000000">
      <w:pPr>
        <w:tabs>
          <w:tab w:val="left" w:pos="1100"/>
          <w:tab w:val="right" w:pos="9062"/>
        </w:tabs>
        <w:spacing w:after="100" w:before="0" w:line="276" w:lineRule="auto"/>
        <w:ind w:left="660" w:firstLine="0"/>
        <w:contextualSpacing w:val="0"/>
      </w:pPr>
      <w:hyperlink w:anchor="h.1t3h5sf">
        <w:r w:rsidDel="00000000" w:rsidR="00000000" w:rsidRPr="00000000">
          <w:rPr>
            <w:rFonts w:ascii="Calibri" w:cs="Calibri" w:eastAsia="Calibri" w:hAnsi="Calibri"/>
            <w:b w:val="0"/>
            <w:color w:val="0000ff"/>
            <w:sz w:val="28"/>
            <w:szCs w:val="28"/>
            <w:u w:val="single"/>
            <w:rtl w:val="0"/>
          </w:rPr>
          <w:t xml:space="preserve">2.</w:t>
        </w:r>
      </w:hyperlink>
      <w:hyperlink w:anchor="h.1t3h5sf">
        <w:r w:rsidDel="00000000" w:rsidR="00000000" w:rsidRPr="00000000">
          <w:rPr>
            <w:rFonts w:ascii="Calibri" w:cs="Calibri" w:eastAsia="Calibri" w:hAnsi="Calibri"/>
            <w:b w:val="0"/>
            <w:sz w:val="28"/>
            <w:szCs w:val="28"/>
            <w:rtl w:val="0"/>
          </w:rPr>
          <w:tab/>
        </w:r>
      </w:hyperlink>
      <w:hyperlink w:anchor="h.1t3h5sf">
        <w:r w:rsidDel="00000000" w:rsidR="00000000" w:rsidRPr="00000000">
          <w:rPr>
            <w:rFonts w:ascii="Calibri" w:cs="Calibri" w:eastAsia="Calibri" w:hAnsi="Calibri"/>
            <w:b w:val="0"/>
            <w:color w:val="0000ff"/>
            <w:sz w:val="28"/>
            <w:szCs w:val="28"/>
            <w:u w:val="single"/>
            <w:rtl w:val="0"/>
          </w:rPr>
          <w:t xml:space="preserve">Matériel</w:t>
        </w:r>
      </w:hyperlink>
      <w:hyperlink w:anchor="h.1t3h5sf">
        <w:r w:rsidDel="00000000" w:rsidR="00000000" w:rsidRPr="00000000">
          <w:rPr>
            <w:rFonts w:ascii="Calibri" w:cs="Calibri" w:eastAsia="Calibri" w:hAnsi="Calibri"/>
            <w:b w:val="0"/>
            <w:sz w:val="28"/>
            <w:szCs w:val="28"/>
            <w:rtl w:val="0"/>
          </w:rPr>
          <w:tab/>
        </w:r>
      </w:hyperlink>
    </w:p>
    <w:p w:rsidR="00000000" w:rsidDel="00000000" w:rsidP="00000000" w:rsidRDefault="00000000" w:rsidRPr="00000000">
      <w:pPr>
        <w:tabs>
          <w:tab w:val="left" w:pos="1100"/>
          <w:tab w:val="right" w:pos="9062"/>
        </w:tabs>
        <w:spacing w:after="100" w:before="0" w:line="276" w:lineRule="auto"/>
        <w:ind w:left="660" w:firstLine="0"/>
        <w:contextualSpacing w:val="0"/>
      </w:pPr>
      <w:hyperlink w:anchor="h.4d34og8">
        <w:r w:rsidDel="00000000" w:rsidR="00000000" w:rsidRPr="00000000">
          <w:rPr>
            <w:rFonts w:ascii="Calibri" w:cs="Calibri" w:eastAsia="Calibri" w:hAnsi="Calibri"/>
            <w:b w:val="0"/>
            <w:color w:val="0000ff"/>
            <w:sz w:val="28"/>
            <w:szCs w:val="28"/>
            <w:u w:val="single"/>
            <w:rtl w:val="0"/>
          </w:rPr>
          <w:t xml:space="preserve">3.</w:t>
        </w:r>
      </w:hyperlink>
      <w:hyperlink w:anchor="h.4d34og8">
        <w:r w:rsidDel="00000000" w:rsidR="00000000" w:rsidRPr="00000000">
          <w:rPr>
            <w:rFonts w:ascii="Calibri" w:cs="Calibri" w:eastAsia="Calibri" w:hAnsi="Calibri"/>
            <w:b w:val="0"/>
            <w:sz w:val="28"/>
            <w:szCs w:val="28"/>
            <w:rtl w:val="0"/>
          </w:rPr>
          <w:tab/>
        </w:r>
      </w:hyperlink>
      <w:hyperlink w:anchor="h.4d34og8">
        <w:r w:rsidDel="00000000" w:rsidR="00000000" w:rsidRPr="00000000">
          <w:rPr>
            <w:rFonts w:ascii="Calibri" w:cs="Calibri" w:eastAsia="Calibri" w:hAnsi="Calibri"/>
            <w:b w:val="0"/>
            <w:color w:val="0000ff"/>
            <w:sz w:val="28"/>
            <w:szCs w:val="28"/>
            <w:u w:val="single"/>
            <w:rtl w:val="0"/>
          </w:rPr>
          <w:t xml:space="preserve">Fonds actuel</w:t>
        </w:r>
      </w:hyperlink>
      <w:hyperlink w:anchor="h.4d34og8">
        <w:r w:rsidDel="00000000" w:rsidR="00000000" w:rsidRPr="00000000">
          <w:rPr>
            <w:rFonts w:ascii="Calibri" w:cs="Calibri" w:eastAsia="Calibri" w:hAnsi="Calibri"/>
            <w:b w:val="0"/>
            <w:sz w:val="28"/>
            <w:szCs w:val="28"/>
            <w:rtl w:val="0"/>
          </w:rPr>
          <w:tab/>
        </w:r>
      </w:hyperlink>
    </w:p>
    <w:p w:rsidR="00000000" w:rsidDel="00000000" w:rsidP="00000000" w:rsidRDefault="00000000" w:rsidRPr="00000000">
      <w:pPr>
        <w:tabs>
          <w:tab w:val="left" w:pos="1100"/>
          <w:tab w:val="right" w:pos="9062"/>
        </w:tabs>
        <w:spacing w:after="100" w:before="0" w:line="276" w:lineRule="auto"/>
        <w:ind w:left="660" w:firstLine="0"/>
        <w:contextualSpacing w:val="0"/>
      </w:pPr>
      <w:hyperlink w:anchor="h.2s8eyo1">
        <w:r w:rsidDel="00000000" w:rsidR="00000000" w:rsidRPr="00000000">
          <w:rPr>
            <w:rFonts w:ascii="Calibri" w:cs="Calibri" w:eastAsia="Calibri" w:hAnsi="Calibri"/>
            <w:b w:val="0"/>
            <w:color w:val="0000ff"/>
            <w:sz w:val="28"/>
            <w:szCs w:val="28"/>
            <w:u w:val="single"/>
            <w:rtl w:val="0"/>
          </w:rPr>
          <w:t xml:space="preserve">4.</w:t>
        </w:r>
      </w:hyperlink>
      <w:hyperlink w:anchor="h.2s8eyo1">
        <w:r w:rsidDel="00000000" w:rsidR="00000000" w:rsidRPr="00000000">
          <w:rPr>
            <w:rFonts w:ascii="Calibri" w:cs="Calibri" w:eastAsia="Calibri" w:hAnsi="Calibri"/>
            <w:b w:val="0"/>
            <w:sz w:val="28"/>
            <w:szCs w:val="28"/>
            <w:rtl w:val="0"/>
          </w:rPr>
          <w:tab/>
        </w:r>
      </w:hyperlink>
      <w:hyperlink w:anchor="h.2s8eyo1">
        <w:r w:rsidDel="00000000" w:rsidR="00000000" w:rsidRPr="00000000">
          <w:rPr>
            <w:rFonts w:ascii="Calibri" w:cs="Calibri" w:eastAsia="Calibri" w:hAnsi="Calibri"/>
            <w:b w:val="0"/>
            <w:color w:val="0000ff"/>
            <w:sz w:val="28"/>
            <w:szCs w:val="28"/>
            <w:u w:val="single"/>
            <w:rtl w:val="0"/>
          </w:rPr>
          <w:t xml:space="preserve">Ressources humaines</w:t>
        </w:r>
      </w:hyperlink>
      <w:hyperlink w:anchor="h.2s8eyo1">
        <w:r w:rsidDel="00000000" w:rsidR="00000000" w:rsidRPr="00000000">
          <w:rPr>
            <w:rFonts w:ascii="Calibri" w:cs="Calibri" w:eastAsia="Calibri" w:hAnsi="Calibri"/>
            <w:b w:val="0"/>
            <w:sz w:val="28"/>
            <w:szCs w:val="28"/>
            <w:rtl w:val="0"/>
          </w:rPr>
          <w:tab/>
        </w:r>
      </w:hyperlink>
    </w:p>
    <w:p w:rsidR="00000000" w:rsidDel="00000000" w:rsidP="00000000" w:rsidRDefault="00000000" w:rsidRPr="00000000">
      <w:pPr>
        <w:tabs>
          <w:tab w:val="left" w:pos="880"/>
          <w:tab w:val="right" w:pos="9062"/>
        </w:tabs>
        <w:spacing w:after="100" w:before="0" w:line="276" w:lineRule="auto"/>
        <w:ind w:left="220" w:firstLine="0"/>
        <w:contextualSpacing w:val="0"/>
      </w:pPr>
      <w:hyperlink w:anchor="h.17dp8vu">
        <w:r w:rsidDel="00000000" w:rsidR="00000000" w:rsidRPr="00000000">
          <w:rPr>
            <w:rFonts w:ascii="Calibri" w:cs="Calibri" w:eastAsia="Calibri" w:hAnsi="Calibri"/>
            <w:b w:val="1"/>
            <w:color w:val="0000ff"/>
            <w:sz w:val="30"/>
            <w:szCs w:val="30"/>
            <w:u w:val="single"/>
            <w:rtl w:val="0"/>
          </w:rPr>
          <w:t xml:space="preserve">III.</w:t>
        </w:r>
      </w:hyperlink>
      <w:hyperlink w:anchor="h.17dp8vu">
        <w:r w:rsidDel="00000000" w:rsidR="00000000" w:rsidRPr="00000000">
          <w:rPr>
            <w:rFonts w:ascii="Calibri" w:cs="Calibri" w:eastAsia="Calibri" w:hAnsi="Calibri"/>
            <w:b w:val="0"/>
            <w:sz w:val="22"/>
            <w:szCs w:val="22"/>
            <w:rtl w:val="0"/>
          </w:rPr>
          <w:tab/>
        </w:r>
      </w:hyperlink>
      <w:hyperlink w:anchor="h.17dp8vu">
        <w:r w:rsidDel="00000000" w:rsidR="00000000" w:rsidRPr="00000000">
          <w:rPr>
            <w:rFonts w:ascii="Calibri" w:cs="Calibri" w:eastAsia="Calibri" w:hAnsi="Calibri"/>
            <w:b w:val="1"/>
            <w:color w:val="0000ff"/>
            <w:sz w:val="30"/>
            <w:szCs w:val="30"/>
            <w:u w:val="single"/>
            <w:rtl w:val="0"/>
          </w:rPr>
          <w:t xml:space="preserve">Benchmark/Analyse de la concurrence :</w:t>
        </w:r>
      </w:hyperlink>
      <w:hyperlink w:anchor="h.17dp8vu">
        <w:r w:rsidDel="00000000" w:rsidR="00000000" w:rsidRPr="00000000">
          <w:rPr>
            <w:rFonts w:ascii="Calibri" w:cs="Calibri" w:eastAsia="Calibri" w:hAnsi="Calibri"/>
            <w:b w:val="1"/>
            <w:sz w:val="30"/>
            <w:szCs w:val="30"/>
            <w:rtl w:val="0"/>
          </w:rPr>
          <w:tab/>
        </w:r>
      </w:hyperlink>
      <w:hyperlink w:anchor="h.17dp8vu">
        <w:r w:rsidDel="00000000" w:rsidR="00000000" w:rsidRPr="00000000">
          <w:rPr>
            <w:rtl w:val="0"/>
          </w:rPr>
        </w:r>
      </w:hyperlink>
    </w:p>
    <w:p w:rsidR="00000000" w:rsidDel="00000000" w:rsidP="00000000" w:rsidRDefault="00000000" w:rsidRPr="00000000">
      <w:pPr>
        <w:tabs>
          <w:tab w:val="left" w:pos="880"/>
          <w:tab w:val="right" w:pos="9062"/>
        </w:tabs>
        <w:spacing w:after="100" w:before="0" w:line="276" w:lineRule="auto"/>
        <w:ind w:left="220" w:firstLine="0"/>
        <w:contextualSpacing w:val="0"/>
      </w:pPr>
      <w:hyperlink w:anchor="h.3o7alnk">
        <w:r w:rsidDel="00000000" w:rsidR="00000000" w:rsidRPr="00000000">
          <w:rPr>
            <w:rFonts w:ascii="Calibri" w:cs="Calibri" w:eastAsia="Calibri" w:hAnsi="Calibri"/>
            <w:b w:val="1"/>
            <w:color w:val="0000ff"/>
            <w:sz w:val="30"/>
            <w:szCs w:val="30"/>
            <w:u w:val="single"/>
            <w:rtl w:val="0"/>
          </w:rPr>
          <w:t xml:space="preserve">IV.</w:t>
        </w:r>
      </w:hyperlink>
      <w:hyperlink w:anchor="h.3o7alnk">
        <w:r w:rsidDel="00000000" w:rsidR="00000000" w:rsidRPr="00000000">
          <w:rPr>
            <w:rFonts w:ascii="Calibri" w:cs="Calibri" w:eastAsia="Calibri" w:hAnsi="Calibri"/>
            <w:b w:val="0"/>
            <w:sz w:val="22"/>
            <w:szCs w:val="22"/>
            <w:rtl w:val="0"/>
          </w:rPr>
          <w:tab/>
        </w:r>
      </w:hyperlink>
      <w:hyperlink w:anchor="h.3o7alnk">
        <w:r w:rsidDel="00000000" w:rsidR="00000000" w:rsidRPr="00000000">
          <w:rPr>
            <w:rFonts w:ascii="Calibri" w:cs="Calibri" w:eastAsia="Calibri" w:hAnsi="Calibri"/>
            <w:b w:val="1"/>
            <w:color w:val="0000ff"/>
            <w:sz w:val="30"/>
            <w:szCs w:val="30"/>
            <w:u w:val="single"/>
            <w:rtl w:val="0"/>
          </w:rPr>
          <w:t xml:space="preserve">Analyse des cibles</w:t>
        </w:r>
      </w:hyperlink>
      <w:hyperlink w:anchor="h.3o7alnk">
        <w:r w:rsidDel="00000000" w:rsidR="00000000" w:rsidRPr="00000000">
          <w:rPr>
            <w:rFonts w:ascii="Calibri" w:cs="Calibri" w:eastAsia="Calibri" w:hAnsi="Calibri"/>
            <w:b w:val="1"/>
            <w:sz w:val="30"/>
            <w:szCs w:val="30"/>
            <w:rtl w:val="0"/>
          </w:rPr>
          <w:tab/>
        </w:r>
      </w:hyperlink>
      <w:hyperlink w:anchor="h.3o7alnk">
        <w:r w:rsidDel="00000000" w:rsidR="00000000" w:rsidRPr="00000000">
          <w:rPr>
            <w:rtl w:val="0"/>
          </w:rPr>
        </w:r>
      </w:hyperlink>
    </w:p>
    <w:p w:rsidR="00000000" w:rsidDel="00000000" w:rsidP="00000000" w:rsidRDefault="00000000" w:rsidRPr="00000000">
      <w:pPr>
        <w:tabs>
          <w:tab w:val="left" w:pos="1320"/>
          <w:tab w:val="right" w:pos="9062"/>
        </w:tabs>
        <w:spacing w:after="100" w:before="0" w:line="276" w:lineRule="auto"/>
        <w:ind w:left="880" w:firstLine="0"/>
        <w:contextualSpacing w:val="0"/>
      </w:pPr>
      <w:hyperlink w:anchor="h.23ckvvd">
        <w:r w:rsidDel="00000000" w:rsidR="00000000" w:rsidRPr="00000000">
          <w:rPr>
            <w:rFonts w:ascii="Calibri" w:cs="Calibri" w:eastAsia="Calibri" w:hAnsi="Calibri"/>
            <w:b w:val="0"/>
            <w:color w:val="0000ff"/>
            <w:sz w:val="28"/>
            <w:szCs w:val="28"/>
            <w:u w:val="single"/>
            <w:rtl w:val="0"/>
          </w:rPr>
          <w:t xml:space="preserve">1.</w:t>
        </w:r>
      </w:hyperlink>
      <w:hyperlink w:anchor="h.23ckvvd">
        <w:r w:rsidDel="00000000" w:rsidR="00000000" w:rsidRPr="00000000">
          <w:rPr>
            <w:rFonts w:ascii="Calibri" w:cs="Calibri" w:eastAsia="Calibri" w:hAnsi="Calibri"/>
            <w:b w:val="0"/>
            <w:sz w:val="28"/>
            <w:szCs w:val="28"/>
            <w:rtl w:val="0"/>
          </w:rPr>
          <w:tab/>
        </w:r>
      </w:hyperlink>
      <w:hyperlink w:anchor="h.23ckvvd">
        <w:r w:rsidDel="00000000" w:rsidR="00000000" w:rsidRPr="00000000">
          <w:rPr>
            <w:rFonts w:ascii="Calibri" w:cs="Calibri" w:eastAsia="Calibri" w:hAnsi="Calibri"/>
            <w:b w:val="0"/>
            <w:color w:val="0000ff"/>
            <w:sz w:val="28"/>
            <w:szCs w:val="28"/>
            <w:u w:val="single"/>
            <w:rtl w:val="0"/>
          </w:rPr>
          <w:t xml:space="preserve">Cible gestionnaire</w:t>
        </w:r>
      </w:hyperlink>
      <w:hyperlink w:anchor="h.23ckvvd">
        <w:r w:rsidDel="00000000" w:rsidR="00000000" w:rsidRPr="00000000">
          <w:rPr>
            <w:rFonts w:ascii="Calibri" w:cs="Calibri" w:eastAsia="Calibri" w:hAnsi="Calibri"/>
            <w:b w:val="0"/>
            <w:sz w:val="28"/>
            <w:szCs w:val="28"/>
            <w:rtl w:val="0"/>
          </w:rPr>
          <w:tab/>
        </w:r>
      </w:hyperlink>
    </w:p>
    <w:p w:rsidR="00000000" w:rsidDel="00000000" w:rsidP="00000000" w:rsidRDefault="00000000" w:rsidRPr="00000000">
      <w:pPr>
        <w:tabs>
          <w:tab w:val="left" w:pos="1320"/>
          <w:tab w:val="right" w:pos="9062"/>
        </w:tabs>
        <w:spacing w:after="100" w:before="0" w:line="276" w:lineRule="auto"/>
        <w:ind w:left="880" w:firstLine="0"/>
        <w:contextualSpacing w:val="0"/>
      </w:pPr>
      <w:hyperlink w:anchor="h.32hioqz">
        <w:r w:rsidDel="00000000" w:rsidR="00000000" w:rsidRPr="00000000">
          <w:rPr>
            <w:rFonts w:ascii="Calibri" w:cs="Calibri" w:eastAsia="Calibri" w:hAnsi="Calibri"/>
            <w:b w:val="0"/>
            <w:color w:val="0000ff"/>
            <w:sz w:val="28"/>
            <w:szCs w:val="28"/>
            <w:u w:val="single"/>
            <w:rtl w:val="0"/>
          </w:rPr>
          <w:t xml:space="preserve">2.</w:t>
        </w:r>
      </w:hyperlink>
      <w:hyperlink w:anchor="h.32hioqz">
        <w:r w:rsidDel="00000000" w:rsidR="00000000" w:rsidRPr="00000000">
          <w:rPr>
            <w:rFonts w:ascii="Calibri" w:cs="Calibri" w:eastAsia="Calibri" w:hAnsi="Calibri"/>
            <w:b w:val="0"/>
            <w:sz w:val="28"/>
            <w:szCs w:val="28"/>
            <w:rtl w:val="0"/>
          </w:rPr>
          <w:tab/>
        </w:r>
      </w:hyperlink>
      <w:hyperlink w:anchor="h.32hioqz">
        <w:r w:rsidDel="00000000" w:rsidR="00000000" w:rsidRPr="00000000">
          <w:rPr>
            <w:rFonts w:ascii="Calibri" w:cs="Calibri" w:eastAsia="Calibri" w:hAnsi="Calibri"/>
            <w:b w:val="0"/>
            <w:color w:val="0000ff"/>
            <w:sz w:val="28"/>
            <w:szCs w:val="28"/>
            <w:u w:val="single"/>
            <w:rtl w:val="0"/>
          </w:rPr>
          <w:t xml:space="preserve">Cible utilisat</w:t>
        </w:r>
      </w:hyperlink>
      <w:hyperlink w:anchor="h.32hioqz">
        <w:r w:rsidDel="00000000" w:rsidR="00000000" w:rsidRPr="00000000">
          <w:rPr>
            <w:color w:val="0000ff"/>
            <w:sz w:val="28"/>
            <w:szCs w:val="28"/>
            <w:u w:val="single"/>
            <w:rtl w:val="0"/>
          </w:rPr>
          <w:t xml:space="preserve">eur</w:t>
        </w:r>
      </w:hyperlink>
      <w:hyperlink w:anchor="h.32hioqz">
        <w:r w:rsidDel="00000000" w:rsidR="00000000" w:rsidRPr="00000000">
          <w:rPr>
            <w:rFonts w:ascii="Calibri" w:cs="Calibri" w:eastAsia="Calibri" w:hAnsi="Calibri"/>
            <w:b w:val="0"/>
            <w:sz w:val="28"/>
            <w:szCs w:val="28"/>
            <w:rtl w:val="0"/>
          </w:rPr>
          <w:tab/>
        </w:r>
      </w:hyperlink>
    </w:p>
    <w:p w:rsidR="00000000" w:rsidDel="00000000" w:rsidP="00000000" w:rsidRDefault="00000000" w:rsidRPr="00000000">
      <w:pPr>
        <w:tabs>
          <w:tab w:val="left" w:pos="880"/>
          <w:tab w:val="right" w:pos="9062"/>
        </w:tabs>
        <w:spacing w:after="100" w:before="0" w:line="276" w:lineRule="auto"/>
        <w:ind w:left="220" w:firstLine="0"/>
        <w:contextualSpacing w:val="0"/>
      </w:pPr>
      <w:hyperlink w:anchor="h.vx1227">
        <w:r w:rsidDel="00000000" w:rsidR="00000000" w:rsidRPr="00000000">
          <w:rPr>
            <w:rFonts w:ascii="Calibri" w:cs="Calibri" w:eastAsia="Calibri" w:hAnsi="Calibri"/>
            <w:b w:val="1"/>
            <w:color w:val="0000ff"/>
            <w:sz w:val="30"/>
            <w:szCs w:val="30"/>
            <w:u w:val="single"/>
            <w:rtl w:val="0"/>
          </w:rPr>
          <w:t xml:space="preserve">V.</w:t>
        </w:r>
      </w:hyperlink>
      <w:hyperlink w:anchor="h.vx1227">
        <w:r w:rsidDel="00000000" w:rsidR="00000000" w:rsidRPr="00000000">
          <w:rPr>
            <w:rFonts w:ascii="Calibri" w:cs="Calibri" w:eastAsia="Calibri" w:hAnsi="Calibri"/>
            <w:b w:val="0"/>
            <w:sz w:val="22"/>
            <w:szCs w:val="22"/>
            <w:rtl w:val="0"/>
          </w:rPr>
          <w:tab/>
        </w:r>
      </w:hyperlink>
      <w:hyperlink w:anchor="h.vx1227">
        <w:r w:rsidDel="00000000" w:rsidR="00000000" w:rsidRPr="00000000">
          <w:rPr>
            <w:rFonts w:ascii="Calibri" w:cs="Calibri" w:eastAsia="Calibri" w:hAnsi="Calibri"/>
            <w:b w:val="1"/>
            <w:color w:val="0000ff"/>
            <w:sz w:val="30"/>
            <w:szCs w:val="30"/>
            <w:u w:val="single"/>
            <w:rtl w:val="0"/>
          </w:rPr>
          <w:t xml:space="preserve">Analyse des besoins</w:t>
        </w:r>
      </w:hyperlink>
      <w:hyperlink w:anchor="h.vx1227">
        <w:r w:rsidDel="00000000" w:rsidR="00000000" w:rsidRPr="00000000">
          <w:rPr>
            <w:rFonts w:ascii="Calibri" w:cs="Calibri" w:eastAsia="Calibri" w:hAnsi="Calibri"/>
            <w:b w:val="1"/>
            <w:sz w:val="30"/>
            <w:szCs w:val="30"/>
            <w:rtl w:val="0"/>
          </w:rPr>
          <w:tab/>
        </w:r>
      </w:hyperlink>
      <w:hyperlink w:anchor="h.vx1227">
        <w:r w:rsidDel="00000000" w:rsidR="00000000" w:rsidRPr="00000000">
          <w:rPr>
            <w:rtl w:val="0"/>
          </w:rPr>
        </w:r>
      </w:hyperlink>
    </w:p>
    <w:p w:rsidR="00000000" w:rsidDel="00000000" w:rsidP="00000000" w:rsidRDefault="00000000" w:rsidRPr="00000000">
      <w:pPr>
        <w:tabs>
          <w:tab w:val="left" w:pos="1540"/>
          <w:tab w:val="right" w:pos="9062"/>
        </w:tabs>
        <w:spacing w:after="100" w:before="0" w:line="276" w:lineRule="auto"/>
        <w:ind w:left="1100" w:firstLine="0"/>
        <w:contextualSpacing w:val="0"/>
      </w:pPr>
      <w:hyperlink w:anchor="h.1v1yuxt">
        <w:r w:rsidDel="00000000" w:rsidR="00000000" w:rsidRPr="00000000">
          <w:rPr>
            <w:rFonts w:ascii="Calibri" w:cs="Calibri" w:eastAsia="Calibri" w:hAnsi="Calibri"/>
            <w:b w:val="0"/>
            <w:color w:val="0000ff"/>
            <w:sz w:val="28"/>
            <w:szCs w:val="28"/>
            <w:u w:val="single"/>
            <w:rtl w:val="0"/>
          </w:rPr>
          <w:t xml:space="preserve">1.</w:t>
        </w:r>
      </w:hyperlink>
      <w:hyperlink w:anchor="h.1v1yuxt">
        <w:r w:rsidDel="00000000" w:rsidR="00000000" w:rsidRPr="00000000">
          <w:rPr>
            <w:rFonts w:ascii="Calibri" w:cs="Calibri" w:eastAsia="Calibri" w:hAnsi="Calibri"/>
            <w:b w:val="0"/>
            <w:sz w:val="28"/>
            <w:szCs w:val="28"/>
            <w:rtl w:val="0"/>
          </w:rPr>
          <w:tab/>
        </w:r>
      </w:hyperlink>
      <w:hyperlink w:anchor="h.1v1yuxt">
        <w:r w:rsidDel="00000000" w:rsidR="00000000" w:rsidRPr="00000000">
          <w:rPr>
            <w:rFonts w:ascii="Calibri" w:cs="Calibri" w:eastAsia="Calibri" w:hAnsi="Calibri"/>
            <w:b w:val="0"/>
            <w:color w:val="0000ff"/>
            <w:sz w:val="28"/>
            <w:szCs w:val="28"/>
            <w:u w:val="single"/>
            <w:rtl w:val="0"/>
          </w:rPr>
          <w:t xml:space="preserve">Besoins en back-office</w:t>
        </w:r>
      </w:hyperlink>
      <w:hyperlink w:anchor="h.1v1yuxt">
        <w:r w:rsidDel="00000000" w:rsidR="00000000" w:rsidRPr="00000000">
          <w:rPr>
            <w:rFonts w:ascii="Calibri" w:cs="Calibri" w:eastAsia="Calibri" w:hAnsi="Calibri"/>
            <w:b w:val="0"/>
            <w:sz w:val="28"/>
            <w:szCs w:val="28"/>
            <w:rtl w:val="0"/>
          </w:rPr>
          <w:tab/>
        </w:r>
      </w:hyperlink>
    </w:p>
    <w:p w:rsidR="00000000" w:rsidDel="00000000" w:rsidP="00000000" w:rsidRDefault="00000000" w:rsidRPr="00000000">
      <w:pPr>
        <w:tabs>
          <w:tab w:val="left" w:pos="1760"/>
          <w:tab w:val="right" w:pos="9062"/>
        </w:tabs>
        <w:spacing w:after="100" w:before="0" w:line="276" w:lineRule="auto"/>
        <w:ind w:left="1320" w:firstLine="0"/>
        <w:contextualSpacing w:val="0"/>
      </w:pPr>
      <w:hyperlink w:anchor="h.4f1mdlm">
        <w:r w:rsidDel="00000000" w:rsidR="00000000" w:rsidRPr="00000000">
          <w:rPr>
            <w:rFonts w:ascii="Calibri" w:cs="Calibri" w:eastAsia="Calibri" w:hAnsi="Calibri"/>
            <w:b w:val="0"/>
            <w:color w:val="0000ff"/>
            <w:sz w:val="24"/>
            <w:szCs w:val="24"/>
            <w:u w:val="single"/>
            <w:rtl w:val="0"/>
          </w:rPr>
          <w:t xml:space="preserve">a)</w:t>
        </w:r>
      </w:hyperlink>
      <w:hyperlink w:anchor="h.4f1mdlm">
        <w:r w:rsidDel="00000000" w:rsidR="00000000" w:rsidRPr="00000000">
          <w:rPr>
            <w:rFonts w:ascii="Calibri" w:cs="Calibri" w:eastAsia="Calibri" w:hAnsi="Calibri"/>
            <w:b w:val="0"/>
            <w:sz w:val="24"/>
            <w:szCs w:val="24"/>
            <w:rtl w:val="0"/>
          </w:rPr>
          <w:tab/>
        </w:r>
      </w:hyperlink>
      <w:hyperlink w:anchor="h.4f1mdlm">
        <w:r w:rsidDel="00000000" w:rsidR="00000000" w:rsidRPr="00000000">
          <w:rPr>
            <w:rFonts w:ascii="Calibri" w:cs="Calibri" w:eastAsia="Calibri" w:hAnsi="Calibri"/>
            <w:b w:val="0"/>
            <w:color w:val="0000ff"/>
            <w:sz w:val="24"/>
            <w:szCs w:val="24"/>
            <w:u w:val="single"/>
            <w:rtl w:val="0"/>
          </w:rPr>
          <w:t xml:space="preserve">Scenario</w:t>
        </w:r>
      </w:hyperlink>
      <w:hyperlink w:anchor="h.4f1mdlm">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tabs>
          <w:tab w:val="left" w:pos="1760"/>
          <w:tab w:val="right" w:pos="9062"/>
        </w:tabs>
        <w:spacing w:after="100" w:before="0" w:line="276" w:lineRule="auto"/>
        <w:ind w:left="1320" w:firstLine="0"/>
        <w:contextualSpacing w:val="0"/>
      </w:pPr>
      <w:hyperlink w:anchor="h.2u6wntf">
        <w:r w:rsidDel="00000000" w:rsidR="00000000" w:rsidRPr="00000000">
          <w:rPr>
            <w:rFonts w:ascii="Calibri" w:cs="Calibri" w:eastAsia="Calibri" w:hAnsi="Calibri"/>
            <w:b w:val="0"/>
            <w:color w:val="0000ff"/>
            <w:sz w:val="24"/>
            <w:szCs w:val="24"/>
            <w:u w:val="single"/>
            <w:rtl w:val="0"/>
          </w:rPr>
          <w:t xml:space="preserve">b)</w:t>
        </w:r>
      </w:hyperlink>
      <w:hyperlink w:anchor="h.2u6wntf">
        <w:r w:rsidDel="00000000" w:rsidR="00000000" w:rsidRPr="00000000">
          <w:rPr>
            <w:rFonts w:ascii="Calibri" w:cs="Calibri" w:eastAsia="Calibri" w:hAnsi="Calibri"/>
            <w:b w:val="0"/>
            <w:sz w:val="24"/>
            <w:szCs w:val="24"/>
            <w:rtl w:val="0"/>
          </w:rPr>
          <w:tab/>
        </w:r>
      </w:hyperlink>
      <w:hyperlink w:anchor="h.2u6wntf">
        <w:r w:rsidDel="00000000" w:rsidR="00000000" w:rsidRPr="00000000">
          <w:rPr>
            <w:rFonts w:ascii="Calibri" w:cs="Calibri" w:eastAsia="Calibri" w:hAnsi="Calibri"/>
            <w:b w:val="0"/>
            <w:color w:val="0000ff"/>
            <w:sz w:val="24"/>
            <w:szCs w:val="24"/>
            <w:u w:val="single"/>
            <w:rtl w:val="0"/>
          </w:rPr>
          <w:t xml:space="preserve">Description</w:t>
        </w:r>
      </w:hyperlink>
      <w:hyperlink w:anchor="h.2u6wntf">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tabs>
          <w:tab w:val="left" w:pos="1540"/>
          <w:tab w:val="right" w:pos="9062"/>
        </w:tabs>
        <w:spacing w:after="100" w:before="0" w:line="276" w:lineRule="auto"/>
        <w:ind w:left="1100" w:firstLine="0"/>
        <w:contextualSpacing w:val="0"/>
      </w:pPr>
      <w:hyperlink w:anchor="h.37m2jsg">
        <w:r w:rsidDel="00000000" w:rsidR="00000000" w:rsidRPr="00000000">
          <w:rPr>
            <w:rFonts w:ascii="Calibri" w:cs="Calibri" w:eastAsia="Calibri" w:hAnsi="Calibri"/>
            <w:b w:val="0"/>
            <w:color w:val="0000ff"/>
            <w:sz w:val="28"/>
            <w:szCs w:val="28"/>
            <w:u w:val="single"/>
            <w:rtl w:val="0"/>
          </w:rPr>
          <w:t xml:space="preserve">2.</w:t>
        </w:r>
      </w:hyperlink>
      <w:hyperlink w:anchor="h.37m2jsg">
        <w:r w:rsidDel="00000000" w:rsidR="00000000" w:rsidRPr="00000000">
          <w:rPr>
            <w:rFonts w:ascii="Calibri" w:cs="Calibri" w:eastAsia="Calibri" w:hAnsi="Calibri"/>
            <w:b w:val="0"/>
            <w:sz w:val="28"/>
            <w:szCs w:val="28"/>
            <w:rtl w:val="0"/>
          </w:rPr>
          <w:tab/>
        </w:r>
      </w:hyperlink>
      <w:hyperlink w:anchor="h.37m2jsg">
        <w:r w:rsidDel="00000000" w:rsidR="00000000" w:rsidRPr="00000000">
          <w:rPr>
            <w:rFonts w:ascii="Calibri" w:cs="Calibri" w:eastAsia="Calibri" w:hAnsi="Calibri"/>
            <w:b w:val="0"/>
            <w:color w:val="0000ff"/>
            <w:sz w:val="28"/>
            <w:szCs w:val="28"/>
            <w:u w:val="single"/>
            <w:rtl w:val="0"/>
          </w:rPr>
          <w:t xml:space="preserve">Besoins en front-office</w:t>
        </w:r>
      </w:hyperlink>
      <w:hyperlink w:anchor="h.37m2jsg">
        <w:r w:rsidDel="00000000" w:rsidR="00000000" w:rsidRPr="00000000">
          <w:rPr>
            <w:rFonts w:ascii="Calibri" w:cs="Calibri" w:eastAsia="Calibri" w:hAnsi="Calibri"/>
            <w:b w:val="0"/>
            <w:sz w:val="28"/>
            <w:szCs w:val="28"/>
            <w:rtl w:val="0"/>
          </w:rPr>
          <w:tab/>
        </w:r>
      </w:hyperlink>
    </w:p>
    <w:p w:rsidR="00000000" w:rsidDel="00000000" w:rsidP="00000000" w:rsidRDefault="00000000" w:rsidRPr="00000000">
      <w:pPr>
        <w:tabs>
          <w:tab w:val="left" w:pos="1932"/>
          <w:tab w:val="right" w:pos="9062"/>
        </w:tabs>
        <w:spacing w:after="100" w:before="0" w:line="276" w:lineRule="auto"/>
        <w:ind w:left="1540" w:firstLine="0"/>
        <w:contextualSpacing w:val="0"/>
      </w:pPr>
      <w:hyperlink w:anchor="h.1mrcu09">
        <w:r w:rsidDel="00000000" w:rsidR="00000000" w:rsidRPr="00000000">
          <w:rPr>
            <w:rFonts w:ascii="Calibri" w:cs="Calibri" w:eastAsia="Calibri" w:hAnsi="Calibri"/>
            <w:b w:val="0"/>
            <w:color w:val="0000ff"/>
            <w:sz w:val="24"/>
            <w:szCs w:val="24"/>
            <w:u w:val="single"/>
            <w:rtl w:val="0"/>
          </w:rPr>
          <w:t xml:space="preserve">a)</w:t>
        </w:r>
      </w:hyperlink>
      <w:hyperlink w:anchor="h.1mrcu09">
        <w:r w:rsidDel="00000000" w:rsidR="00000000" w:rsidRPr="00000000">
          <w:rPr>
            <w:rFonts w:ascii="Calibri" w:cs="Calibri" w:eastAsia="Calibri" w:hAnsi="Calibri"/>
            <w:b w:val="0"/>
            <w:sz w:val="24"/>
            <w:szCs w:val="24"/>
            <w:rtl w:val="0"/>
          </w:rPr>
          <w:tab/>
        </w:r>
      </w:hyperlink>
      <w:hyperlink w:anchor="h.1mrcu09">
        <w:r w:rsidDel="00000000" w:rsidR="00000000" w:rsidRPr="00000000">
          <w:rPr>
            <w:rFonts w:ascii="Calibri" w:cs="Calibri" w:eastAsia="Calibri" w:hAnsi="Calibri"/>
            <w:b w:val="0"/>
            <w:color w:val="0000ff"/>
            <w:sz w:val="24"/>
            <w:szCs w:val="24"/>
            <w:u w:val="single"/>
            <w:rtl w:val="0"/>
          </w:rPr>
          <w:t xml:space="preserve">Scenarios :</w:t>
        </w:r>
      </w:hyperlink>
      <w:hyperlink w:anchor="h.1mrcu09">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tabs>
          <w:tab w:val="left" w:pos="1942"/>
          <w:tab w:val="right" w:pos="9062"/>
        </w:tabs>
        <w:spacing w:after="100" w:before="0" w:line="276" w:lineRule="auto"/>
        <w:ind w:left="1540" w:firstLine="0"/>
        <w:contextualSpacing w:val="0"/>
      </w:pPr>
      <w:hyperlink w:anchor="h.4k668n3">
        <w:r w:rsidDel="00000000" w:rsidR="00000000" w:rsidRPr="00000000">
          <w:rPr>
            <w:rFonts w:ascii="Calibri" w:cs="Calibri" w:eastAsia="Calibri" w:hAnsi="Calibri"/>
            <w:b w:val="0"/>
            <w:color w:val="0000ff"/>
            <w:sz w:val="24"/>
            <w:szCs w:val="24"/>
            <w:u w:val="single"/>
            <w:rtl w:val="0"/>
          </w:rPr>
          <w:t xml:space="preserve">b)</w:t>
        </w:r>
      </w:hyperlink>
      <w:hyperlink w:anchor="h.4k668n3">
        <w:r w:rsidDel="00000000" w:rsidR="00000000" w:rsidRPr="00000000">
          <w:rPr>
            <w:rFonts w:ascii="Calibri" w:cs="Calibri" w:eastAsia="Calibri" w:hAnsi="Calibri"/>
            <w:b w:val="0"/>
            <w:sz w:val="24"/>
            <w:szCs w:val="24"/>
            <w:rtl w:val="0"/>
          </w:rPr>
          <w:tab/>
        </w:r>
      </w:hyperlink>
      <w:hyperlink w:anchor="h.4k668n3">
        <w:r w:rsidDel="00000000" w:rsidR="00000000" w:rsidRPr="00000000">
          <w:rPr>
            <w:rFonts w:ascii="Calibri" w:cs="Calibri" w:eastAsia="Calibri" w:hAnsi="Calibri"/>
            <w:b w:val="0"/>
            <w:color w:val="0000ff"/>
            <w:sz w:val="24"/>
            <w:szCs w:val="24"/>
            <w:u w:val="single"/>
            <w:rtl w:val="0"/>
          </w:rPr>
          <w:t xml:space="preserve">Description</w:t>
        </w:r>
      </w:hyperlink>
      <w:hyperlink w:anchor="h.4k668n3">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tabs>
          <w:tab w:val="left" w:pos="880"/>
          <w:tab w:val="right" w:pos="9062"/>
        </w:tabs>
        <w:spacing w:after="100" w:before="0" w:line="276" w:lineRule="auto"/>
        <w:ind w:left="220" w:firstLine="0"/>
        <w:contextualSpacing w:val="0"/>
      </w:pPr>
      <w:hyperlink w:anchor="h.1egqt2p">
        <w:r w:rsidDel="00000000" w:rsidR="00000000" w:rsidRPr="00000000">
          <w:rPr>
            <w:rFonts w:ascii="Calibri" w:cs="Calibri" w:eastAsia="Calibri" w:hAnsi="Calibri"/>
            <w:b w:val="1"/>
            <w:color w:val="0000ff"/>
            <w:sz w:val="30"/>
            <w:szCs w:val="30"/>
            <w:u w:val="single"/>
            <w:rtl w:val="0"/>
          </w:rPr>
          <w:t xml:space="preserve">VI.</w:t>
        </w:r>
      </w:hyperlink>
      <w:hyperlink w:anchor="h.1egqt2p">
        <w:r w:rsidDel="00000000" w:rsidR="00000000" w:rsidRPr="00000000">
          <w:rPr>
            <w:rFonts w:ascii="Calibri" w:cs="Calibri" w:eastAsia="Calibri" w:hAnsi="Calibri"/>
            <w:b w:val="0"/>
            <w:sz w:val="22"/>
            <w:szCs w:val="22"/>
            <w:rtl w:val="0"/>
          </w:rPr>
          <w:tab/>
        </w:r>
      </w:hyperlink>
      <w:hyperlink w:anchor="h.1egqt2p">
        <w:r w:rsidDel="00000000" w:rsidR="00000000" w:rsidRPr="00000000">
          <w:rPr>
            <w:rFonts w:ascii="Calibri" w:cs="Calibri" w:eastAsia="Calibri" w:hAnsi="Calibri"/>
            <w:b w:val="1"/>
            <w:color w:val="0000ff"/>
            <w:sz w:val="30"/>
            <w:szCs w:val="30"/>
            <w:u w:val="single"/>
            <w:rtl w:val="0"/>
          </w:rPr>
          <w:t xml:space="preserve">Analyse fonctionnelle</w:t>
        </w:r>
      </w:hyperlink>
      <w:hyperlink w:anchor="h.1egqt2p">
        <w:r w:rsidDel="00000000" w:rsidR="00000000" w:rsidRPr="00000000">
          <w:rPr>
            <w:rFonts w:ascii="Calibri" w:cs="Calibri" w:eastAsia="Calibri" w:hAnsi="Calibri"/>
            <w:b w:val="1"/>
            <w:sz w:val="30"/>
            <w:szCs w:val="30"/>
            <w:rtl w:val="0"/>
          </w:rPr>
          <w:tab/>
        </w:r>
      </w:hyperlink>
      <w:hyperlink w:anchor="h.1egqt2p">
        <w:r w:rsidDel="00000000" w:rsidR="00000000" w:rsidRPr="00000000">
          <w:rPr>
            <w:rtl w:val="0"/>
          </w:rPr>
        </w:r>
      </w:hyperlink>
    </w:p>
    <w:p w:rsidR="00000000" w:rsidDel="00000000" w:rsidP="00000000" w:rsidRDefault="00000000" w:rsidRPr="00000000">
      <w:pPr>
        <w:spacing w:after="200" w:before="0" w:line="276" w:lineRule="auto"/>
        <w:contextualSpacing w:val="0"/>
        <w:jc w:val="both"/>
      </w:pPr>
      <w:hyperlink r:id="rId7">
        <w:r w:rsidDel="00000000" w:rsidR="00000000" w:rsidRPr="00000000">
          <w:rPr>
            <w:rtl w:val="0"/>
          </w:rPr>
        </w:r>
      </w:hyperlink>
    </w:p>
    <w:p w:rsidR="00000000" w:rsidDel="00000000" w:rsidP="00000000" w:rsidRDefault="00000000" w:rsidRPr="00000000">
      <w:pPr>
        <w:spacing w:after="200" w:before="0" w:line="276" w:lineRule="auto"/>
        <w:contextualSpacing w:val="0"/>
        <w:jc w:val="both"/>
      </w:pPr>
      <w:bookmarkStart w:colFirst="0" w:colLast="0" w:name="h.30j0zll" w:id="1"/>
      <w:bookmarkEnd w:id="1"/>
      <w:hyperlink r:id="rId8">
        <w:r w:rsidDel="00000000" w:rsidR="00000000" w:rsidRPr="00000000">
          <w:rPr>
            <w:rtl w:val="0"/>
          </w:rPr>
        </w:r>
      </w:hyperlink>
    </w:p>
    <w:p w:rsidR="00000000" w:rsidDel="00000000" w:rsidP="00000000" w:rsidRDefault="00000000" w:rsidRPr="00000000">
      <w:pPr>
        <w:spacing w:after="200" w:before="0" w:line="276" w:lineRule="auto"/>
        <w:contextualSpacing w:val="0"/>
        <w:jc w:val="both"/>
      </w:pPr>
      <w:r w:rsidDel="00000000" w:rsidR="00000000" w:rsidRPr="00000000">
        <w:rPr>
          <w:rFonts w:ascii="Times New Roman" w:cs="Times New Roman" w:eastAsia="Times New Roman" w:hAnsi="Times New Roman"/>
          <w:b w:val="1"/>
          <w:color w:val="1f497d"/>
          <w:sz w:val="28"/>
          <w:szCs w:val="28"/>
          <w:rtl w:val="0"/>
        </w:rPr>
        <w:t xml:space="preserve">Objet du projet :</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Le projet s’inscrit dans le cadre du module « Gestion du projet » du Master 2 Ingénierie du Document Electronique au Département Archives et Médiathèque de l’Université Toulouse 2 Jean Jaurès. </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L’objectif de ce module est de permettre aux étudiants d’acquérir des connaissances indispensables à la gestion de projet multimédia d’une part et à la conception et la réalisation d’outil web fonctionnel d’autre part. Dans notre cas d’espèce, la consultation porte sur la conception et la réalisation d’une application web didactique pour la gestion des cours de travaux dirigés de paléographie dispensés au sein des filières licence de gestion du patrimoine des bibliothèques et licence archives.</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Il est donc question d’effectuer une proposition qui comprendra la conception, la fourniture, l’installation et la mise en fonctionnement de l’application dans les locaux du commanditaire. .</w:t>
      </w:r>
    </w:p>
    <w:p w:rsidR="00000000" w:rsidDel="00000000" w:rsidP="00000000" w:rsidRDefault="00000000" w:rsidRPr="00000000">
      <w:pPr>
        <w:numPr>
          <w:ilvl w:val="0"/>
          <w:numId w:val="1"/>
        </w:numPr>
        <w:spacing w:after="200" w:before="0" w:line="276" w:lineRule="auto"/>
        <w:ind w:left="720" w:firstLine="360"/>
        <w:contextualSpacing w:val="1"/>
        <w:rPr>
          <w:rFonts w:ascii="Times New Roman" w:cs="Times New Roman" w:eastAsia="Times New Roman" w:hAnsi="Times New Roman"/>
          <w:b w:val="1"/>
          <w:color w:val="1f497d"/>
          <w:sz w:val="28"/>
          <w:szCs w:val="28"/>
        </w:rPr>
      </w:pPr>
      <w:bookmarkStart w:colFirst="0" w:colLast="0" w:name="h.1fob9te" w:id="2"/>
      <w:bookmarkEnd w:id="2"/>
      <w:r w:rsidDel="00000000" w:rsidR="00000000" w:rsidRPr="00000000">
        <w:rPr>
          <w:rFonts w:ascii="Times New Roman" w:cs="Times New Roman" w:eastAsia="Times New Roman" w:hAnsi="Times New Roman"/>
          <w:b w:val="1"/>
          <w:color w:val="1f497d"/>
          <w:sz w:val="28"/>
          <w:szCs w:val="28"/>
          <w:rtl w:val="0"/>
        </w:rPr>
        <w:t xml:space="preserve">Définition du projet :</w:t>
      </w:r>
      <w:r w:rsidDel="00000000" w:rsidR="00000000" w:rsidRPr="00000000">
        <w:rPr>
          <w:rtl w:val="0"/>
        </w:rPr>
      </w:r>
    </w:p>
    <w:p w:rsidR="00000000" w:rsidDel="00000000" w:rsidP="00000000" w:rsidRDefault="00000000" w:rsidRPr="00000000">
      <w:pPr>
        <w:numPr>
          <w:ilvl w:val="0"/>
          <w:numId w:val="2"/>
        </w:numPr>
        <w:spacing w:after="200" w:before="0" w:line="276" w:lineRule="auto"/>
        <w:ind w:left="1440" w:hanging="360"/>
        <w:contextualSpacing w:val="1"/>
        <w:rPr/>
      </w:pPr>
      <w:bookmarkStart w:colFirst="0" w:colLast="0" w:name="h.3znysh7" w:id="3"/>
      <w:bookmarkEnd w:id="3"/>
      <w:r w:rsidDel="00000000" w:rsidR="00000000" w:rsidRPr="00000000">
        <w:rPr>
          <w:rFonts w:ascii="Times New Roman" w:cs="Times New Roman" w:eastAsia="Times New Roman" w:hAnsi="Times New Roman"/>
          <w:b w:val="0"/>
          <w:color w:val="4f81bd"/>
          <w:sz w:val="26"/>
          <w:szCs w:val="26"/>
          <w:rtl w:val="0"/>
        </w:rPr>
        <w:t xml:space="preserve">Présentation du commanditaire :</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Madame Nicole Le Pottier est le maître d’ouvrage de ce  projet. Enseignante au sein de l’Université de Toulouse 2 Jean-Jaurès, plus précisément au Département Archives et Médiathèque (DAM) qui est intégré dans l’UFR Histoire Art et Archéologie (l’UFR HAA), elle occupe le poste de responsable de la formation patrimoine des bibliothèques (licence information et communication). Elle dispense aussi des cours dans plusieurs formations de ce département. </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Madame Nicole Le Pottier a pour mission de dispenser des enseignements de paléographie. Le but poursuivi est l’initiation des étudiants à la lecture et au déchiffrage des écritures manuscrites en caractères latins du Moyen Age et de l’époque moderne.</w:t>
      </w:r>
    </w:p>
    <w:p w:rsidR="00000000" w:rsidDel="00000000" w:rsidP="00000000" w:rsidRDefault="00000000" w:rsidRPr="00000000">
      <w:pPr>
        <w:numPr>
          <w:ilvl w:val="0"/>
          <w:numId w:val="2"/>
        </w:numPr>
        <w:spacing w:after="200" w:before="0" w:line="276" w:lineRule="auto"/>
        <w:ind w:left="1440" w:hanging="360"/>
        <w:contextualSpacing w:val="1"/>
        <w:jc w:val="both"/>
        <w:rPr/>
      </w:pPr>
      <w:bookmarkStart w:colFirst="0" w:colLast="0" w:name="h.2et92p0" w:id="4"/>
      <w:bookmarkEnd w:id="4"/>
      <w:r w:rsidDel="00000000" w:rsidR="00000000" w:rsidRPr="00000000">
        <w:rPr>
          <w:rFonts w:ascii="Times New Roman" w:cs="Times New Roman" w:eastAsia="Times New Roman" w:hAnsi="Times New Roman"/>
          <w:color w:val="4f81bd"/>
          <w:sz w:val="26"/>
          <w:szCs w:val="26"/>
          <w:rtl w:val="0"/>
        </w:rPr>
        <w:t xml:space="preserve">Contexte </w:t>
      </w:r>
      <w:r w:rsidDel="00000000" w:rsidR="00000000" w:rsidRPr="00000000">
        <w:rPr>
          <w:rFonts w:ascii="Times New Roman" w:cs="Times New Roman" w:eastAsia="Times New Roman" w:hAnsi="Times New Roman"/>
          <w:b w:val="0"/>
          <w:color w:val="4f81bd"/>
          <w:sz w:val="26"/>
          <w:szCs w:val="26"/>
          <w:rtl w:val="0"/>
        </w:rPr>
        <w:t xml:space="preserve">et objectifs du projet :</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Dans le cadre de ses cours, Madame Nicole Le Pottier effectue des travaux dirigés sur la lecture, le déchiffrage et la transcription du texte paléographique. Depuis plusieurs années, elle utilise une base de données construite sous Microsoft Access pour la gestion des différents exercices proposés lors des séances de travaux dirigés.</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 Aujourd’hui, il s’avère que cette base de données ne répond plus à ses attentes car les données de la banque d’exercice se sont de plus en plus multipliées au fil du temps et la base a ainsi pris du volume. La conception et la planification des exercices sont donc devenus de plus en plus difficiles. </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Ainsi, il n’est plus aisé de distinguer et d’identifier le pack d’exercices déjà effectué de celui des exercices non encore effectués. On en arrive à une situation où les exercices déjà corrigés lors des travaux dirigés peuvent être redonnés lors des contrôles d’évaluation. La catégorisation des exercices est devenue une tâche ardue qui a pratiquement fait doubler le temps de planification des travaux dirigés et des contrôles d’évaluation.</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Le projet a donc pour objectif de :</w:t>
      </w:r>
    </w:p>
    <w:p w:rsidR="00000000" w:rsidDel="00000000" w:rsidP="00000000" w:rsidRDefault="00000000" w:rsidRPr="00000000">
      <w:pPr>
        <w:numPr>
          <w:ilvl w:val="0"/>
          <w:numId w:val="7"/>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Proposer un outil de travail plus ergonomique et plus efficace pour la gestion des travaux dirigés des cours sur la paléographie ;</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Permettre au commanditaire de bénéficier des évolutions technologiques afin de faciliter l’ensemble des opérations de traitement des documents nécessaires à la planification et au déroulement des cours ;</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Proposer une solution à faible coût ;</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Mettre à disposition des étudiants un outil plus performant qui va faciliter l’accès aux exercices de paléographie d’une part et qui va leur permettre d’améliorer leur connaissance dans le domai</w:t>
      </w:r>
      <w:commentRangeStart w:id="0"/>
      <w:r w:rsidDel="00000000" w:rsidR="00000000" w:rsidRPr="00000000">
        <w:rPr>
          <w:rFonts w:ascii="Times New Roman" w:cs="Times New Roman" w:eastAsia="Times New Roman" w:hAnsi="Times New Roman"/>
          <w:b w:val="0"/>
          <w:sz w:val="24"/>
          <w:szCs w:val="24"/>
          <w:rtl w:val="0"/>
        </w:rPr>
        <w:t xml:space="preserve">ne d’autre part.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firstLine="360"/>
        <w:contextualSpacing w:val="1"/>
        <w:rPr>
          <w:rFonts w:ascii="Times New Roman" w:cs="Times New Roman" w:eastAsia="Times New Roman" w:hAnsi="Times New Roman"/>
          <w:b w:val="1"/>
          <w:color w:val="1f497d"/>
          <w:sz w:val="28"/>
          <w:szCs w:val="28"/>
        </w:rPr>
      </w:pPr>
      <w:bookmarkStart w:colFirst="0" w:colLast="0" w:name="h.tyjcwt" w:id="5"/>
      <w:bookmarkEnd w:id="5"/>
      <w:r w:rsidDel="00000000" w:rsidR="00000000" w:rsidRPr="00000000">
        <w:rPr>
          <w:rFonts w:ascii="Times New Roman" w:cs="Times New Roman" w:eastAsia="Times New Roman" w:hAnsi="Times New Roman"/>
          <w:b w:val="1"/>
          <w:color w:val="1f497d"/>
          <w:sz w:val="28"/>
          <w:szCs w:val="28"/>
          <w:rtl w:val="0"/>
        </w:rPr>
        <w:t xml:space="preserve">Analyse de l’existant</w:t>
      </w:r>
      <w:r w:rsidDel="00000000" w:rsidR="00000000" w:rsidRPr="00000000">
        <w:rPr>
          <w:rtl w:val="0"/>
        </w:rPr>
      </w:r>
    </w:p>
    <w:p w:rsidR="00000000" w:rsidDel="00000000" w:rsidP="00000000" w:rsidRDefault="00000000" w:rsidRPr="00000000">
      <w:pPr>
        <w:numPr>
          <w:ilvl w:val="0"/>
          <w:numId w:val="3"/>
        </w:numPr>
        <w:spacing w:after="200" w:before="0" w:line="276" w:lineRule="auto"/>
        <w:ind w:left="1080" w:hanging="360"/>
        <w:contextualSpacing w:val="1"/>
        <w:rPr>
          <w:rFonts w:ascii="Times New Roman" w:cs="Times New Roman" w:eastAsia="Times New Roman" w:hAnsi="Times New Roman"/>
          <w:color w:val="4f81bd"/>
          <w:sz w:val="26"/>
          <w:szCs w:val="26"/>
        </w:rPr>
      </w:pPr>
      <w:bookmarkStart w:colFirst="0" w:colLast="0" w:name="h.3dy6vkm" w:id="6"/>
      <w:bookmarkEnd w:id="6"/>
      <w:r w:rsidDel="00000000" w:rsidR="00000000" w:rsidRPr="00000000">
        <w:rPr>
          <w:rFonts w:ascii="Times New Roman" w:cs="Times New Roman" w:eastAsia="Times New Roman" w:hAnsi="Times New Roman"/>
          <w:b w:val="0"/>
          <w:color w:val="4f81bd"/>
          <w:sz w:val="26"/>
          <w:szCs w:val="26"/>
          <w:rtl w:val="0"/>
        </w:rPr>
        <w:t xml:space="preserve">Application actuelle et fonctionnalité</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La base de données utilisée actuellement pour la gestion de l’ensemble de ses exercices est une base de données élémentaire uniquement accessible en  back office à partir de l’interface de Microsoft Accès. La structure de la base de données est composée d’un ensemble de tables semblables à un répertoire thématique. Les informations sont ainsi réparties dans une dizaine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tables qui correspondent globalement au données descriptives des documents (titre, date, thématique, auteur, période, contexte, etc.).</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Cette base de données n’offre pas de possibilité d’accès en front office et ce qui rend la manipulation de cet outil assez complexe. Les informations sont intégrées manuellement sans aucun processus d’automatisation et toutes les opérations de recherche, de mise à jour et de suppression des données existantes doivent se faire manuellement. Aucune interface n’a encore été conçue jusqu’à présent. Par conséquent, il n’existe pas de charte graphique et rédactionnelle.</w:t>
      </w:r>
    </w:p>
    <w:p w:rsidR="00000000" w:rsidDel="00000000" w:rsidP="00000000" w:rsidRDefault="00000000" w:rsidRPr="00000000">
      <w:pPr>
        <w:spacing w:line="360" w:lineRule="auto"/>
        <w:ind w:firstLine="708"/>
        <w:contextualSpacing w:val="0"/>
      </w:pPr>
      <w:r w:rsidDel="00000000" w:rsidR="00000000" w:rsidRPr="00000000">
        <w:rPr>
          <w:rFonts w:ascii="Times New Roman" w:cs="Times New Roman" w:eastAsia="Times New Roman" w:hAnsi="Times New Roman"/>
          <w:sz w:val="24"/>
          <w:szCs w:val="24"/>
          <w:rtl w:val="0"/>
        </w:rPr>
        <w:t xml:space="preserve">Les fonctionnalités offertes par le système actuel sont :</w:t>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Intégration des documents en back office dans l’interface de Microsoft Accès ;</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Recherche manuelle sur l’interface de Microsoft Accès.</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200" w:before="0" w:line="276" w:lineRule="auto"/>
        <w:ind w:left="1080" w:hanging="360"/>
        <w:contextualSpacing w:val="1"/>
        <w:rPr>
          <w:rFonts w:ascii="Times New Roman" w:cs="Times New Roman" w:eastAsia="Times New Roman" w:hAnsi="Times New Roman"/>
          <w:color w:val="4f81bd"/>
          <w:sz w:val="26"/>
          <w:szCs w:val="26"/>
        </w:rPr>
      </w:pPr>
      <w:bookmarkStart w:colFirst="0" w:colLast="0" w:name="h.1t3h5sf" w:id="7"/>
      <w:bookmarkEnd w:id="7"/>
      <w:r w:rsidDel="00000000" w:rsidR="00000000" w:rsidRPr="00000000">
        <w:rPr>
          <w:rFonts w:ascii="Times New Roman" w:cs="Times New Roman" w:eastAsia="Times New Roman" w:hAnsi="Times New Roman"/>
          <w:b w:val="0"/>
          <w:color w:val="4f81bd"/>
          <w:sz w:val="26"/>
          <w:szCs w:val="26"/>
          <w:rtl w:val="0"/>
        </w:rPr>
        <w:t xml:space="preserve">Matériel</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Parmi les matériels disponibles on retrouve :</w:t>
      </w:r>
      <w:r w:rsidDel="00000000" w:rsidR="00000000" w:rsidRPr="00000000">
        <w:rPr>
          <w:rtl w:val="0"/>
        </w:rPr>
      </w:r>
    </w:p>
    <w:p w:rsidR="00000000" w:rsidDel="00000000" w:rsidP="00000000" w:rsidRDefault="00000000" w:rsidRPr="00000000">
      <w:pPr>
        <w:numPr>
          <w:ilvl w:val="0"/>
          <w:numId w:val="5"/>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Le disque dur externe sur lequel est hébergée la base de données des exercices de paléographie.</w:t>
      </w:r>
    </w:p>
    <w:p w:rsidR="00000000" w:rsidDel="00000000" w:rsidP="00000000" w:rsidRDefault="00000000" w:rsidRPr="00000000">
      <w:pPr>
        <w:numPr>
          <w:ilvl w:val="0"/>
          <w:numId w:val="5"/>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Un ordinateur portable qui permet l’accès aux données stockées dans le disque dur. </w:t>
      </w:r>
    </w:p>
    <w:p w:rsidR="00000000" w:rsidDel="00000000" w:rsidP="00000000" w:rsidRDefault="00000000" w:rsidRPr="00000000">
      <w:pPr>
        <w:numPr>
          <w:ilvl w:val="0"/>
          <w:numId w:val="3"/>
        </w:numPr>
        <w:spacing w:after="200" w:before="0" w:line="276" w:lineRule="auto"/>
        <w:ind w:left="1080" w:hanging="360"/>
        <w:contextualSpacing w:val="1"/>
        <w:rPr>
          <w:rFonts w:ascii="Times New Roman" w:cs="Times New Roman" w:eastAsia="Times New Roman" w:hAnsi="Times New Roman"/>
          <w:color w:val="4f81bd"/>
          <w:sz w:val="26"/>
          <w:szCs w:val="26"/>
        </w:rPr>
      </w:pPr>
      <w:bookmarkStart w:colFirst="0" w:colLast="0" w:name="h.4d34og8" w:id="8"/>
      <w:bookmarkEnd w:id="8"/>
      <w:r w:rsidDel="00000000" w:rsidR="00000000" w:rsidRPr="00000000">
        <w:rPr>
          <w:rFonts w:ascii="Times New Roman" w:cs="Times New Roman" w:eastAsia="Times New Roman" w:hAnsi="Times New Roman"/>
          <w:b w:val="0"/>
          <w:color w:val="4f81bd"/>
          <w:sz w:val="26"/>
          <w:szCs w:val="26"/>
          <w:rtl w:val="0"/>
        </w:rPr>
        <w:t xml:space="preserve">Fonds actuel</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La base de données des exercices de paléographie de Mme Nicole Le Pottier dispose, au 22 septembre 2015, d’un fonds documentaire composé de : 218 fac-similés (qui correspondent aux copies de manuscrits anciens), 370 images (qui composent les fac-similés) et de plusieurs transcriptions</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Ce fonds représente ainsi une masse informationnelle de 435 méga-octets de données numériques.  </w:t>
      </w:r>
    </w:p>
    <w:p w:rsidR="00000000" w:rsidDel="00000000" w:rsidP="00000000" w:rsidRDefault="00000000" w:rsidRPr="00000000">
      <w:pPr>
        <w:numPr>
          <w:ilvl w:val="0"/>
          <w:numId w:val="3"/>
        </w:numPr>
        <w:spacing w:after="200" w:before="0" w:line="276" w:lineRule="auto"/>
        <w:ind w:left="1080" w:hanging="360"/>
        <w:contextualSpacing w:val="1"/>
        <w:rPr>
          <w:rFonts w:ascii="Times New Roman" w:cs="Times New Roman" w:eastAsia="Times New Roman" w:hAnsi="Times New Roman"/>
          <w:color w:val="4f81bd"/>
          <w:sz w:val="26"/>
          <w:szCs w:val="26"/>
        </w:rPr>
      </w:pPr>
      <w:bookmarkStart w:colFirst="0" w:colLast="0" w:name="h.2s8eyo1" w:id="9"/>
      <w:bookmarkEnd w:id="9"/>
      <w:r w:rsidDel="00000000" w:rsidR="00000000" w:rsidRPr="00000000">
        <w:rPr>
          <w:rFonts w:ascii="Times New Roman" w:cs="Times New Roman" w:eastAsia="Times New Roman" w:hAnsi="Times New Roman"/>
          <w:b w:val="0"/>
          <w:color w:val="4f81bd"/>
          <w:sz w:val="26"/>
          <w:szCs w:val="26"/>
          <w:rtl w:val="0"/>
        </w:rPr>
        <w:t xml:space="preserve">Ressources humaines</w:t>
      </w:r>
      <w:r w:rsidDel="00000000" w:rsidR="00000000" w:rsidRPr="00000000">
        <w:rPr>
          <w:rtl w:val="0"/>
        </w:rPr>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La base de données est actuellement gérée par Mme Nicole Le Pottier. Elle assume toutes les tâches d’intégration, de modification et de suppression des documents dans le système. Pour la préparation et la planification des cours, elle consulte la base de données de façon manuelle et elle extrait des exercices qui seront proposés durant les cours de travaux dirigés.</w:t>
      </w:r>
    </w:p>
    <w:p w:rsidR="00000000" w:rsidDel="00000000" w:rsidP="00000000" w:rsidRDefault="00000000" w:rsidRPr="00000000">
      <w:pPr>
        <w:numPr>
          <w:ilvl w:val="0"/>
          <w:numId w:val="1"/>
        </w:numPr>
        <w:spacing w:after="0" w:before="0" w:line="276" w:lineRule="auto"/>
        <w:ind w:left="720" w:firstLine="360"/>
        <w:contextualSpacing w:val="1"/>
        <w:rPr>
          <w:rFonts w:ascii="Times New Roman" w:cs="Times New Roman" w:eastAsia="Times New Roman" w:hAnsi="Times New Roman"/>
          <w:b w:val="1"/>
          <w:color w:val="1f497d"/>
          <w:sz w:val="28"/>
          <w:szCs w:val="28"/>
        </w:rPr>
      </w:pPr>
      <w:bookmarkStart w:colFirst="0" w:colLast="0" w:name="h.17dp8vu" w:id="10"/>
      <w:bookmarkEnd w:id="10"/>
      <w:commentRangeStart w:id="1"/>
      <w:r w:rsidDel="00000000" w:rsidR="00000000" w:rsidRPr="00000000">
        <w:rPr>
          <w:rFonts w:ascii="Times New Roman" w:cs="Times New Roman" w:eastAsia="Times New Roman" w:hAnsi="Times New Roman"/>
          <w:b w:val="1"/>
          <w:color w:val="1f497d"/>
          <w:sz w:val="28"/>
          <w:szCs w:val="28"/>
          <w:rtl w:val="0"/>
        </w:rPr>
        <w:t xml:space="preserve">Benchmark/Analyse de la concurrence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left="360" w:firstLine="348"/>
        <w:contextualSpacing w:val="0"/>
        <w:jc w:val="both"/>
      </w:pPr>
      <w:bookmarkStart w:colFirst="0" w:colLast="0" w:name="h.3rdcrjn" w:id="11"/>
      <w:bookmarkEnd w:id="11"/>
      <w:r w:rsidDel="00000000" w:rsidR="00000000" w:rsidRPr="00000000">
        <w:rPr>
          <w:rFonts w:ascii="Times New Roman" w:cs="Times New Roman" w:eastAsia="Times New Roman" w:hAnsi="Times New Roman"/>
          <w:b w:val="0"/>
          <w:color w:val="1f497d"/>
          <w:sz w:val="24"/>
          <w:szCs w:val="24"/>
          <w:rtl w:val="0"/>
        </w:rPr>
        <w:t xml:space="preserve">L’analyse de la concurrence dans le cadre du projet a porté sur l’étude d’un ensemble de site dont le domaine d’activité s’apparente à celui du</w:t>
      </w:r>
      <w:r w:rsidDel="00000000" w:rsidR="00000000" w:rsidRPr="00000000">
        <w:rPr>
          <w:rFonts w:ascii="Times New Roman" w:cs="Times New Roman" w:eastAsia="Times New Roman" w:hAnsi="Times New Roman"/>
          <w:b w:val="1"/>
          <w:color w:val="1f497d"/>
          <w:sz w:val="28"/>
          <w:szCs w:val="28"/>
          <w:rtl w:val="0"/>
        </w:rPr>
        <w:t xml:space="preserve"> </w:t>
      </w:r>
      <w:r w:rsidDel="00000000" w:rsidR="00000000" w:rsidRPr="00000000">
        <w:rPr>
          <w:rFonts w:ascii="Times New Roman" w:cs="Times New Roman" w:eastAsia="Times New Roman" w:hAnsi="Times New Roman"/>
          <w:b w:val="0"/>
          <w:color w:val="1f497d"/>
          <w:sz w:val="24"/>
          <w:szCs w:val="24"/>
          <w:rtl w:val="0"/>
        </w:rPr>
        <w:t xml:space="preserve">commanditaire. Il s’agit plus  concrètement de site offrant des services didactiques d’apprentissage </w:t>
      </w:r>
      <w:r w:rsidDel="00000000" w:rsidR="00000000" w:rsidRPr="00000000">
        <w:rPr>
          <w:rFonts w:ascii="Times New Roman" w:cs="Times New Roman" w:eastAsia="Times New Roman" w:hAnsi="Times New Roman"/>
          <w:color w:val="1f497d"/>
          <w:sz w:val="24"/>
          <w:szCs w:val="24"/>
          <w:rtl w:val="0"/>
        </w:rPr>
        <w:t xml:space="preserve">d</w:t>
      </w:r>
      <w:del w:author="Valérie Ziegler" w:id="0" w:date="2015-10-26T02:41:56Z">
        <w:r w:rsidDel="00000000" w:rsidR="00000000" w:rsidRPr="00000000">
          <w:rPr>
            <w:rFonts w:ascii="Times New Roman" w:cs="Times New Roman" w:eastAsia="Times New Roman" w:hAnsi="Times New Roman"/>
            <w:color w:val="1f497d"/>
            <w:sz w:val="24"/>
            <w:szCs w:val="24"/>
            <w:rtl w:val="0"/>
          </w:rPr>
          <w:delText xml:space="preserve">u</w:delText>
        </w:r>
      </w:del>
      <w:ins w:author="Valérie Ziegler" w:id="0" w:date="2015-10-26T02:41:56Z">
        <w:r w:rsidDel="00000000" w:rsidR="00000000" w:rsidRPr="00000000">
          <w:rPr>
            <w:rFonts w:ascii="Times New Roman" w:cs="Times New Roman" w:eastAsia="Times New Roman" w:hAnsi="Times New Roman"/>
            <w:color w:val="1f497d"/>
            <w:sz w:val="24"/>
            <w:szCs w:val="24"/>
            <w:rtl w:val="0"/>
          </w:rPr>
          <w:t xml:space="preserve">e</w:t>
        </w:r>
      </w:ins>
      <w:r w:rsidDel="00000000" w:rsidR="00000000" w:rsidRPr="00000000">
        <w:rPr>
          <w:rFonts w:ascii="Times New Roman" w:cs="Times New Roman" w:eastAsia="Times New Roman" w:hAnsi="Times New Roman"/>
          <w:b w:val="0"/>
          <w:color w:val="1f497d"/>
          <w:sz w:val="24"/>
          <w:szCs w:val="24"/>
          <w:rtl w:val="0"/>
        </w:rPr>
        <w:t xml:space="preserve"> langue et de paléographie</w:t>
      </w:r>
      <w:ins w:author="Valérie Ziegler" w:id="1" w:date="2015-10-26T02:42:00Z">
        <w:r w:rsidDel="00000000" w:rsidR="00000000" w:rsidRPr="00000000">
          <w:rPr>
            <w:rFonts w:ascii="Times New Roman" w:cs="Times New Roman" w:eastAsia="Times New Roman" w:hAnsi="Times New Roman"/>
            <w:b w:val="0"/>
            <w:color w:val="1f497d"/>
            <w:sz w:val="24"/>
            <w:szCs w:val="24"/>
            <w:rtl w:val="0"/>
          </w:rPr>
          <w:t xml:space="preserve">,</w:t>
        </w:r>
      </w:ins>
      <w:r w:rsidDel="00000000" w:rsidR="00000000" w:rsidRPr="00000000">
        <w:rPr>
          <w:rFonts w:ascii="Times New Roman" w:cs="Times New Roman" w:eastAsia="Times New Roman" w:hAnsi="Times New Roman"/>
          <w:b w:val="0"/>
          <w:color w:val="1f497d"/>
          <w:sz w:val="24"/>
          <w:szCs w:val="24"/>
          <w:rtl w:val="0"/>
        </w:rPr>
        <w:t xml:space="preserve"> ainsi que de culture sur le patrimoine.</w:t>
      </w:r>
      <w:r w:rsidDel="00000000" w:rsidR="00000000" w:rsidRPr="00000000">
        <w:rPr>
          <w:rtl w:val="0"/>
        </w:rPr>
      </w:r>
    </w:p>
    <w:p w:rsidR="00000000" w:rsidDel="00000000" w:rsidP="00000000" w:rsidRDefault="00000000" w:rsidRPr="00000000">
      <w:pPr>
        <w:spacing w:after="0" w:before="0" w:line="360" w:lineRule="auto"/>
        <w:ind w:firstLine="360"/>
        <w:contextualSpacing w:val="0"/>
      </w:pPr>
      <w:bookmarkStart w:colFirst="0" w:colLast="0" w:name="h.26in1rg" w:id="12"/>
      <w:bookmarkEnd w:id="12"/>
      <w:r w:rsidDel="00000000" w:rsidR="00000000" w:rsidRPr="00000000">
        <w:rPr>
          <w:rFonts w:ascii="Times New Roman" w:cs="Times New Roman" w:eastAsia="Times New Roman" w:hAnsi="Times New Roman"/>
          <w:b w:val="0"/>
          <w:color w:val="1f497d"/>
          <w:sz w:val="24"/>
          <w:szCs w:val="24"/>
          <w:rtl w:val="0"/>
        </w:rPr>
        <w:t xml:space="preserve">Les sites étudiés sont:</w:t>
      </w:r>
    </w:p>
    <w:p w:rsidR="00000000" w:rsidDel="00000000" w:rsidP="00000000" w:rsidRDefault="00000000" w:rsidRPr="00000000">
      <w:pPr>
        <w:numPr>
          <w:ilvl w:val="0"/>
          <w:numId w:val="14"/>
        </w:numPr>
        <w:spacing w:after="0" w:before="0" w:line="360" w:lineRule="auto"/>
        <w:ind w:left="720" w:hanging="360"/>
        <w:contextualSpacing w:val="1"/>
        <w:rPr>
          <w:b w:val="0"/>
          <w:color w:val="1f497d"/>
          <w:sz w:val="24"/>
          <w:szCs w:val="24"/>
        </w:rPr>
      </w:pPr>
      <w:bookmarkStart w:colFirst="0" w:colLast="0" w:name="h.lnxbz9" w:id="13"/>
      <w:bookmarkEnd w:id="13"/>
      <w:hyperlink r:id="rId9">
        <w:r w:rsidDel="00000000" w:rsidR="00000000" w:rsidRPr="00000000">
          <w:rPr>
            <w:rFonts w:ascii="Times New Roman" w:cs="Times New Roman" w:eastAsia="Times New Roman" w:hAnsi="Times New Roman"/>
            <w:b w:val="0"/>
            <w:color w:val="0000ff"/>
            <w:sz w:val="24"/>
            <w:szCs w:val="24"/>
            <w:u w:val="single"/>
            <w:rtl w:val="0"/>
          </w:rPr>
          <w:t xml:space="preserve">http://www.geneatique.com/</w:t>
        </w:r>
      </w:hyperlink>
      <w:hyperlink r:id="rId10">
        <w:r w:rsidDel="00000000" w:rsidR="00000000" w:rsidRPr="00000000">
          <w:rPr>
            <w:rtl w:val="0"/>
          </w:rPr>
        </w:r>
      </w:hyperlink>
    </w:p>
    <w:p w:rsidR="00000000" w:rsidDel="00000000" w:rsidP="00000000" w:rsidRDefault="00000000" w:rsidRPr="00000000">
      <w:pPr>
        <w:numPr>
          <w:ilvl w:val="0"/>
          <w:numId w:val="14"/>
        </w:numPr>
        <w:spacing w:after="0" w:before="0" w:line="360" w:lineRule="auto"/>
        <w:ind w:left="720" w:hanging="360"/>
        <w:contextualSpacing w:val="1"/>
        <w:rPr>
          <w:b w:val="0"/>
          <w:color w:val="1f497d"/>
          <w:sz w:val="24"/>
          <w:szCs w:val="24"/>
        </w:rPr>
      </w:pPr>
      <w:bookmarkStart w:colFirst="0" w:colLast="0" w:name="h.35nkun2" w:id="14"/>
      <w:bookmarkEnd w:id="14"/>
      <w:hyperlink r:id="rId11">
        <w:r w:rsidDel="00000000" w:rsidR="00000000" w:rsidRPr="00000000">
          <w:rPr>
            <w:rFonts w:ascii="Times New Roman" w:cs="Times New Roman" w:eastAsia="Times New Roman" w:hAnsi="Times New Roman"/>
            <w:b w:val="0"/>
            <w:color w:val="0000ff"/>
            <w:sz w:val="24"/>
            <w:szCs w:val="24"/>
            <w:u w:val="single"/>
            <w:rtl w:val="0"/>
          </w:rPr>
          <w:t xml:space="preserve">http://archives.cg37.fr</w:t>
        </w:r>
      </w:hyperlink>
      <w:hyperlink r:id="rId12">
        <w:r w:rsidDel="00000000" w:rsidR="00000000" w:rsidRPr="00000000">
          <w:rPr>
            <w:rtl w:val="0"/>
          </w:rPr>
        </w:r>
      </w:hyperlink>
    </w:p>
    <w:p w:rsidR="00000000" w:rsidDel="00000000" w:rsidP="00000000" w:rsidRDefault="00000000" w:rsidRPr="00000000">
      <w:pPr>
        <w:numPr>
          <w:ilvl w:val="0"/>
          <w:numId w:val="14"/>
        </w:numPr>
        <w:spacing w:after="0" w:before="0" w:line="360" w:lineRule="auto"/>
        <w:ind w:left="720" w:hanging="360"/>
        <w:contextualSpacing w:val="1"/>
        <w:rPr>
          <w:b w:val="0"/>
          <w:color w:val="1f497d"/>
          <w:sz w:val="24"/>
          <w:szCs w:val="24"/>
        </w:rPr>
      </w:pPr>
      <w:bookmarkStart w:colFirst="0" w:colLast="0" w:name="h.1ksv4uv" w:id="15"/>
      <w:bookmarkEnd w:id="15"/>
      <w:hyperlink r:id="rId13">
        <w:r w:rsidDel="00000000" w:rsidR="00000000" w:rsidRPr="00000000">
          <w:rPr>
            <w:rFonts w:ascii="Times New Roman" w:cs="Times New Roman" w:eastAsia="Times New Roman" w:hAnsi="Times New Roman"/>
            <w:b w:val="0"/>
            <w:color w:val="0000ff"/>
            <w:sz w:val="24"/>
            <w:szCs w:val="24"/>
            <w:u w:val="single"/>
            <w:rtl w:val="0"/>
          </w:rPr>
          <w:t xml:space="preserve">http://paleographie.castellanie.net/</w:t>
        </w:r>
      </w:hyperlink>
      <w:hyperlink r:id="rId14">
        <w:r w:rsidDel="00000000" w:rsidR="00000000" w:rsidRPr="00000000">
          <w:rPr>
            <w:rtl w:val="0"/>
          </w:rPr>
        </w:r>
      </w:hyperlink>
    </w:p>
    <w:p w:rsidR="00000000" w:rsidDel="00000000" w:rsidP="00000000" w:rsidRDefault="00000000" w:rsidRPr="00000000">
      <w:pPr>
        <w:numPr>
          <w:ilvl w:val="0"/>
          <w:numId w:val="14"/>
        </w:numPr>
        <w:spacing w:after="0" w:before="0" w:line="360" w:lineRule="auto"/>
        <w:ind w:left="720" w:hanging="360"/>
        <w:contextualSpacing w:val="1"/>
        <w:rPr>
          <w:b w:val="0"/>
          <w:color w:val="1f497d"/>
          <w:sz w:val="24"/>
          <w:szCs w:val="24"/>
        </w:rPr>
      </w:pPr>
      <w:bookmarkStart w:colFirst="0" w:colLast="0" w:name="h.44sinio" w:id="16"/>
      <w:bookmarkEnd w:id="16"/>
      <w:hyperlink r:id="rId15">
        <w:r w:rsidDel="00000000" w:rsidR="00000000" w:rsidRPr="00000000">
          <w:rPr>
            <w:rFonts w:ascii="Times New Roman" w:cs="Times New Roman" w:eastAsia="Times New Roman" w:hAnsi="Times New Roman"/>
            <w:b w:val="0"/>
            <w:color w:val="0000ff"/>
            <w:sz w:val="24"/>
            <w:szCs w:val="24"/>
            <w:u w:val="single"/>
            <w:rtl w:val="0"/>
          </w:rPr>
          <w:t xml:space="preserve">http://theleme.enc.sorbonne.fr/dossiers/notice1.php</w:t>
        </w:r>
      </w:hyperlink>
      <w:hyperlink r:id="rId16">
        <w:r w:rsidDel="00000000" w:rsidR="00000000" w:rsidRPr="00000000">
          <w:rPr>
            <w:rtl w:val="0"/>
          </w:rPr>
        </w:r>
      </w:hyperlink>
    </w:p>
    <w:p w:rsidR="00000000" w:rsidDel="00000000" w:rsidP="00000000" w:rsidRDefault="00000000" w:rsidRPr="00000000">
      <w:pPr>
        <w:numPr>
          <w:ilvl w:val="0"/>
          <w:numId w:val="14"/>
        </w:numPr>
        <w:spacing w:after="0" w:before="0" w:line="360" w:lineRule="auto"/>
        <w:ind w:left="720" w:hanging="360"/>
        <w:contextualSpacing w:val="1"/>
        <w:rPr>
          <w:b w:val="0"/>
          <w:color w:val="1f497d"/>
          <w:sz w:val="24"/>
          <w:szCs w:val="24"/>
        </w:rPr>
      </w:pPr>
      <w:bookmarkStart w:colFirst="0" w:colLast="0" w:name="h.2jxsxqh" w:id="17"/>
      <w:bookmarkEnd w:id="17"/>
      <w:hyperlink r:id="rId17">
        <w:r w:rsidDel="00000000" w:rsidR="00000000" w:rsidRPr="00000000">
          <w:rPr>
            <w:rFonts w:ascii="Times New Roman" w:cs="Times New Roman" w:eastAsia="Times New Roman" w:hAnsi="Times New Roman"/>
            <w:b w:val="0"/>
            <w:color w:val="0000ff"/>
            <w:sz w:val="24"/>
            <w:szCs w:val="24"/>
            <w:u w:val="single"/>
            <w:rtl w:val="0"/>
          </w:rPr>
          <w:t xml:space="preserve">http://www.nationalarchives.gov.uk/</w:t>
        </w:r>
      </w:hyperlink>
      <w:hyperlink r:id="rId18">
        <w:r w:rsidDel="00000000" w:rsidR="00000000" w:rsidRPr="00000000">
          <w:rPr>
            <w:rtl w:val="0"/>
          </w:rPr>
        </w:r>
      </w:hyperlink>
    </w:p>
    <w:p w:rsidR="00000000" w:rsidDel="00000000" w:rsidP="00000000" w:rsidRDefault="00000000" w:rsidRPr="00000000">
      <w:pPr>
        <w:numPr>
          <w:ilvl w:val="0"/>
          <w:numId w:val="14"/>
        </w:numPr>
        <w:spacing w:after="200" w:before="0" w:line="360" w:lineRule="auto"/>
        <w:ind w:left="720" w:hanging="360"/>
        <w:contextualSpacing w:val="1"/>
        <w:rPr>
          <w:b w:val="0"/>
          <w:color w:val="1f497d"/>
          <w:sz w:val="24"/>
          <w:szCs w:val="24"/>
        </w:rPr>
      </w:pPr>
      <w:bookmarkStart w:colFirst="0" w:colLast="0" w:name="h.z337ya" w:id="18"/>
      <w:bookmarkEnd w:id="18"/>
      <w:hyperlink r:id="rId19">
        <w:r w:rsidDel="00000000" w:rsidR="00000000" w:rsidRPr="00000000">
          <w:rPr>
            <w:rFonts w:ascii="Times New Roman" w:cs="Times New Roman" w:eastAsia="Times New Roman" w:hAnsi="Times New Roman"/>
            <w:b w:val="0"/>
            <w:color w:val="0000ff"/>
            <w:sz w:val="24"/>
            <w:szCs w:val="24"/>
            <w:u w:val="single"/>
            <w:rtl w:val="0"/>
          </w:rPr>
          <w:t xml:space="preserve">http://ciham.ish-lyon.cnrs.fr</w:t>
        </w:r>
      </w:hyperlink>
      <w:r w:rsidDel="00000000" w:rsidR="00000000" w:rsidRPr="00000000">
        <w:rPr>
          <w:rFonts w:ascii="Times New Roman" w:cs="Times New Roman" w:eastAsia="Times New Roman" w:hAnsi="Times New Roman"/>
          <w:b w:val="0"/>
          <w:color w:val="1f497d"/>
          <w:sz w:val="24"/>
          <w:szCs w:val="24"/>
          <w:rtl w:val="0"/>
        </w:rPr>
        <w:t xml:space="preserve">.</w:t>
      </w:r>
    </w:p>
    <w:p w:rsidR="00000000" w:rsidDel="00000000" w:rsidP="00000000" w:rsidRDefault="00000000" w:rsidRPr="00000000">
      <w:pPr>
        <w:spacing w:line="360" w:lineRule="auto"/>
        <w:ind w:firstLine="708"/>
        <w:contextualSpacing w:val="0"/>
        <w:jc w:val="both"/>
      </w:pPr>
      <w:r w:rsidDel="00000000" w:rsidR="00000000" w:rsidRPr="00000000">
        <w:rPr>
          <w:rFonts w:ascii="Times New Roman" w:cs="Times New Roman" w:eastAsia="Times New Roman" w:hAnsi="Times New Roman"/>
          <w:sz w:val="24"/>
          <w:szCs w:val="24"/>
          <w:rtl w:val="0"/>
        </w:rPr>
        <w:t xml:space="preserve">Les fonctionnalités de chaque site ont été analysées et structurées en fonction de trois grands critères subdivisés en plusieurs sous critères : le contenu (la structuration des données, les fonctionnalités pratiques, l’utilisation de support multimédia), la navigation et la présentation visuelle (attractivité de la page web, adéquation fond/forme, ergonomie), l’interactivité (le moteur de recherche, la possibilité d’échange d’information, l’accessibilité).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Les données issues de l’analyse de l’ensemble des fonctionnalités les plus innovantes des sites étudiés sont répertoriées dans le tableau ci-dessus. </w:t>
      </w:r>
    </w:p>
    <w:tbl>
      <w:tblPr>
        <w:tblStyle w:val="Table1"/>
        <w:bidi w:val="0"/>
        <w:tblW w:w="9212.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552"/>
        <w:tblGridChange w:id="0">
          <w:tblGrid>
            <w:gridCol w:w="2660"/>
            <w:gridCol w:w="6552"/>
          </w:tblGrid>
        </w:tblGridChange>
      </w:tblGrid>
      <w:tr>
        <w:tc>
          <w:tcPr>
            <w:gridSpan w:val="2"/>
            <w:shd w:fill="fbd5b5"/>
          </w:tcPr>
          <w:p w:rsidR="00000000" w:rsidDel="00000000" w:rsidP="00000000" w:rsidRDefault="00000000" w:rsidRPr="00000000">
            <w:pPr>
              <w:spacing w:after="200" w:before="0" w:line="360" w:lineRule="auto"/>
              <w:contextualSpacing w:val="0"/>
              <w:jc w:val="center"/>
            </w:pPr>
            <w:bookmarkStart w:colFirst="0" w:colLast="0" w:name="h.3j2qqm3" w:id="19"/>
            <w:bookmarkEnd w:id="19"/>
            <w:r w:rsidDel="00000000" w:rsidR="00000000" w:rsidRPr="00000000">
              <w:rPr>
                <w:rFonts w:ascii="Times New Roman" w:cs="Times New Roman" w:eastAsia="Times New Roman" w:hAnsi="Times New Roman"/>
                <w:b w:val="1"/>
                <w:color w:val="1f497d"/>
                <w:sz w:val="24"/>
                <w:szCs w:val="24"/>
                <w:rtl w:val="0"/>
              </w:rPr>
              <w:t xml:space="preserve">Contenu</w:t>
            </w:r>
          </w:p>
        </w:tc>
      </w:tr>
      <w:tr>
        <w:tc>
          <w:tcPr>
            <w:shd w:fill="fdeada"/>
          </w:tcPr>
          <w:p w:rsidR="00000000" w:rsidDel="00000000" w:rsidP="00000000" w:rsidRDefault="00000000" w:rsidRPr="00000000">
            <w:pPr>
              <w:spacing w:after="200" w:before="0" w:line="360" w:lineRule="auto"/>
              <w:contextualSpacing w:val="0"/>
              <w:jc w:val="center"/>
            </w:pPr>
            <w:bookmarkStart w:colFirst="0" w:colLast="0" w:name="h.1y810tw" w:id="20"/>
            <w:bookmarkEnd w:id="20"/>
            <w:r w:rsidDel="00000000" w:rsidR="00000000" w:rsidRPr="00000000">
              <w:rPr>
                <w:rFonts w:ascii="Times New Roman" w:cs="Times New Roman" w:eastAsia="Times New Roman" w:hAnsi="Times New Roman"/>
                <w:b w:val="1"/>
                <w:color w:val="1f497d"/>
                <w:sz w:val="24"/>
                <w:szCs w:val="24"/>
                <w:rtl w:val="0"/>
              </w:rPr>
              <w:t xml:space="preserve">Structuration des données</w:t>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ind w:left="-120" w:firstLine="0"/>
              <w:contextualSpacing w:val="0"/>
              <w:jc w:val="both"/>
            </w:pPr>
            <w:r w:rsidDel="00000000" w:rsidR="00000000" w:rsidRPr="00000000">
              <w:rPr>
                <w:rFonts w:ascii="Times New Roman" w:cs="Times New Roman" w:eastAsia="Times New Roman" w:hAnsi="Times New Roman"/>
                <w:color w:val="000000"/>
                <w:sz w:val="24"/>
                <w:szCs w:val="24"/>
                <w:rtl w:val="0"/>
              </w:rPr>
              <w:t xml:space="preserve">  - Pour chaque exercice proposé  les quatre clefs  d'accès :</w:t>
            </w:r>
          </w:p>
          <w:p w:rsidR="00000000" w:rsidDel="00000000" w:rsidP="00000000" w:rsidRDefault="00000000" w:rsidRPr="00000000">
            <w:pPr>
              <w:numPr>
                <w:ilvl w:val="0"/>
                <w:numId w:val="11"/>
              </w:numPr>
              <w:spacing w:line="276" w:lineRule="auto"/>
              <w:ind w:left="60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La rubrique « notice »</w:t>
            </w:r>
            <w:r w:rsidDel="00000000" w:rsidR="00000000" w:rsidRPr="00000000">
              <w:rPr>
                <w:rFonts w:ascii="Times New Roman" w:cs="Times New Roman" w:eastAsia="Times New Roman" w:hAnsi="Times New Roman"/>
                <w:color w:val="000000"/>
                <w:sz w:val="24"/>
                <w:szCs w:val="24"/>
                <w:rtl w:val="0"/>
              </w:rPr>
              <w:t xml:space="preserve"> : un résumé du contenu du document telles que le contexte historique, notice bibliographiques</w:t>
            </w:r>
            <w:r w:rsidDel="00000000" w:rsidR="00000000" w:rsidRPr="00000000">
              <w:rPr>
                <w:rtl w:val="0"/>
              </w:rPr>
            </w:r>
          </w:p>
          <w:p w:rsidR="00000000" w:rsidDel="00000000" w:rsidP="00000000" w:rsidRDefault="00000000" w:rsidRPr="00000000">
            <w:pPr>
              <w:numPr>
                <w:ilvl w:val="0"/>
                <w:numId w:val="11"/>
              </w:numPr>
              <w:spacing w:line="276" w:lineRule="auto"/>
              <w:ind w:left="60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La rubrique « fac-similé interactif »</w:t>
            </w:r>
            <w:r w:rsidDel="00000000" w:rsidR="00000000" w:rsidRPr="00000000">
              <w:rPr>
                <w:rFonts w:ascii="Times New Roman" w:cs="Times New Roman" w:eastAsia="Times New Roman" w:hAnsi="Times New Roman"/>
                <w:color w:val="000000"/>
                <w:sz w:val="24"/>
                <w:szCs w:val="24"/>
                <w:rtl w:val="0"/>
              </w:rPr>
              <w:t xml:space="preserve"> : Une image du document, qui  permet de zoomer ou d’obtenir la solution de transcription pour un mot ou une ligne</w:t>
            </w:r>
            <w:r w:rsidDel="00000000" w:rsidR="00000000" w:rsidRPr="00000000">
              <w:rPr>
                <w:rtl w:val="0"/>
              </w:rPr>
            </w:r>
          </w:p>
          <w:p w:rsidR="00000000" w:rsidDel="00000000" w:rsidP="00000000" w:rsidRDefault="00000000" w:rsidRPr="00000000">
            <w:pPr>
              <w:numPr>
                <w:ilvl w:val="0"/>
                <w:numId w:val="11"/>
              </w:numPr>
              <w:spacing w:line="276" w:lineRule="auto"/>
              <w:ind w:left="60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La rubrique «transcription»</w:t>
            </w:r>
            <w:r w:rsidDel="00000000" w:rsidR="00000000" w:rsidRPr="00000000">
              <w:rPr>
                <w:rFonts w:ascii="Times New Roman" w:cs="Times New Roman" w:eastAsia="Times New Roman" w:hAnsi="Times New Roman"/>
                <w:color w:val="000000"/>
                <w:sz w:val="24"/>
                <w:szCs w:val="24"/>
                <w:rtl w:val="0"/>
              </w:rPr>
              <w:t xml:space="preserve"> : Des cases dans lesquelles vous pouvez entrer votre proposition de transcription pour chaque mot.</w:t>
            </w:r>
            <w:r w:rsidDel="00000000" w:rsidR="00000000" w:rsidRPr="00000000">
              <w:rPr>
                <w:rtl w:val="0"/>
              </w:rPr>
            </w:r>
          </w:p>
          <w:p w:rsidR="00000000" w:rsidDel="00000000" w:rsidP="00000000" w:rsidRDefault="00000000" w:rsidRPr="00000000">
            <w:pPr>
              <w:numPr>
                <w:ilvl w:val="0"/>
                <w:numId w:val="11"/>
              </w:numPr>
              <w:spacing w:line="276" w:lineRule="auto"/>
              <w:ind w:left="600" w:hanging="360"/>
              <w:jc w:val="both"/>
              <w:rPr>
                <w:color w:val="000000"/>
              </w:rPr>
            </w:pPr>
            <w:r w:rsidDel="00000000" w:rsidR="00000000" w:rsidRPr="00000000">
              <w:rPr>
                <w:b w:val="1"/>
                <w:color w:val="000000"/>
                <w:rtl w:val="0"/>
              </w:rPr>
              <w:t xml:space="preserve">U</w:t>
            </w:r>
            <w:r w:rsidDel="00000000" w:rsidR="00000000" w:rsidRPr="00000000">
              <w:rPr>
                <w:rFonts w:ascii="Times New Roman" w:cs="Times New Roman" w:eastAsia="Times New Roman" w:hAnsi="Times New Roman"/>
                <w:b w:val="1"/>
                <w:color w:val="000000"/>
                <w:sz w:val="24"/>
                <w:szCs w:val="24"/>
                <w:rtl w:val="0"/>
              </w:rPr>
              <w:t xml:space="preserve">ne rubrique « Solution »</w:t>
            </w:r>
            <w:r w:rsidDel="00000000" w:rsidR="00000000" w:rsidRPr="00000000">
              <w:rPr>
                <w:rFonts w:ascii="Times New Roman" w:cs="Times New Roman" w:eastAsia="Times New Roman" w:hAnsi="Times New Roman"/>
                <w:color w:val="000000"/>
                <w:sz w:val="24"/>
                <w:szCs w:val="24"/>
                <w:rtl w:val="0"/>
              </w:rPr>
              <w:t xml:space="preserve"> où </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color w:val="000000"/>
                <w:sz w:val="24"/>
                <w:szCs w:val="24"/>
                <w:rtl w:val="0"/>
              </w:rPr>
              <w:t xml:space="preserve"> accéde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à la solution de transcription ligne par ligne</w:t>
            </w:r>
          </w:p>
          <w:p w:rsidR="00000000" w:rsidDel="00000000" w:rsidP="00000000" w:rsidRDefault="00000000" w:rsidRPr="00000000">
            <w:pPr>
              <w:spacing w:line="276" w:lineRule="auto"/>
              <w:ind w:left="600" w:firstLine="0"/>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 Les informations sont structurées en deux grandes parties au niveau de l’interface : une partie supérieure horizontale dans laquelle </w:t>
            </w:r>
            <w:r w:rsidDel="00000000" w:rsidR="00000000" w:rsidRPr="00000000">
              <w:rPr>
                <w:rFonts w:ascii="Times New Roman" w:cs="Times New Roman" w:eastAsia="Times New Roman" w:hAnsi="Times New Roman"/>
                <w:sz w:val="24"/>
                <w:szCs w:val="24"/>
                <w:rtl w:val="0"/>
              </w:rPr>
              <w:t xml:space="preserve">on trouve</w:t>
            </w:r>
            <w:r w:rsidDel="00000000" w:rsidR="00000000" w:rsidRPr="00000000">
              <w:rPr>
                <w:rFonts w:ascii="Times New Roman" w:cs="Times New Roman" w:eastAsia="Times New Roman" w:hAnsi="Times New Roman"/>
                <w:color w:val="000000"/>
                <w:sz w:val="24"/>
                <w:szCs w:val="24"/>
                <w:rtl w:val="0"/>
              </w:rPr>
              <w:t xml:space="preserve">  un</w:t>
            </w:r>
            <w:del w:author="Valérie Ziegler" w:id="2" w:date="2015-10-26T02:43:31Z">
              <w:r w:rsidDel="00000000" w:rsidR="00000000" w:rsidRPr="00000000">
                <w:rPr>
                  <w:rFonts w:ascii="Times New Roman" w:cs="Times New Roman" w:eastAsia="Times New Roman" w:hAnsi="Times New Roman"/>
                  <w:color w:val="000000"/>
                  <w:sz w:val="24"/>
                  <w:szCs w:val="24"/>
                  <w:rtl w:val="0"/>
                </w:rPr>
                <w:delText xml:space="preserve">e</w:delText>
              </w:r>
            </w:del>
            <w:r w:rsidDel="00000000" w:rsidR="00000000" w:rsidRPr="00000000">
              <w:rPr>
                <w:rFonts w:ascii="Times New Roman" w:cs="Times New Roman" w:eastAsia="Times New Roman" w:hAnsi="Times New Roman"/>
                <w:color w:val="000000"/>
                <w:sz w:val="24"/>
                <w:szCs w:val="24"/>
                <w:rtl w:val="0"/>
              </w:rPr>
              <w:t xml:space="preserve"> band</w:t>
            </w:r>
            <w:ins w:author="Valérie Ziegler" w:id="3" w:date="2015-10-26T02:43:35Z">
              <w:r w:rsidDel="00000000" w:rsidR="00000000" w:rsidRPr="00000000">
                <w:rPr>
                  <w:rFonts w:ascii="Times New Roman" w:cs="Times New Roman" w:eastAsia="Times New Roman" w:hAnsi="Times New Roman"/>
                  <w:color w:val="000000"/>
                  <w:sz w:val="24"/>
                  <w:szCs w:val="24"/>
                  <w:rtl w:val="0"/>
                </w:rPr>
                <w:t xml:space="preserve">eau</w:t>
              </w:r>
            </w:ins>
            <w:del w:author="Valérie Ziegler" w:id="3" w:date="2015-10-26T02:43:35Z">
              <w:r w:rsidDel="00000000" w:rsidR="00000000" w:rsidRPr="00000000">
                <w:rPr>
                  <w:rFonts w:ascii="Times New Roman" w:cs="Times New Roman" w:eastAsia="Times New Roman" w:hAnsi="Times New Roman"/>
                  <w:color w:val="000000"/>
                  <w:sz w:val="24"/>
                  <w:szCs w:val="24"/>
                  <w:rtl w:val="0"/>
                </w:rPr>
                <w:delText xml:space="preserve">ière</w:delText>
              </w:r>
            </w:del>
            <w:r w:rsidDel="00000000" w:rsidR="00000000" w:rsidRPr="00000000">
              <w:rPr>
                <w:rFonts w:ascii="Times New Roman" w:cs="Times New Roman" w:eastAsia="Times New Roman" w:hAnsi="Times New Roman"/>
                <w:color w:val="000000"/>
                <w:sz w:val="24"/>
                <w:szCs w:val="24"/>
                <w:rtl w:val="0"/>
              </w:rPr>
              <w:t xml:space="preserve"> composée de divers éléments de navigation renvoyant aux différents fonctionnalités </w:t>
            </w:r>
            <w:ins w:author="Valérie Ziegler" w:id="4" w:date="2015-10-26T02:43:08Z">
              <w:r w:rsidDel="00000000" w:rsidR="00000000" w:rsidRPr="00000000">
                <w:rPr>
                  <w:rFonts w:ascii="Times New Roman" w:cs="Times New Roman" w:eastAsia="Times New Roman" w:hAnsi="Times New Roman"/>
                  <w:color w:val="000000"/>
                  <w:sz w:val="24"/>
                  <w:szCs w:val="24"/>
                  <w:rtl w:val="0"/>
                </w:rPr>
                <w:t xml:space="preserve">qu'offre</w:t>
              </w:r>
            </w:ins>
            <w:del w:author="Valérie Ziegler" w:id="4" w:date="2015-10-26T02:43:08Z">
              <w:r w:rsidDel="00000000" w:rsidR="00000000" w:rsidRPr="00000000">
                <w:rPr>
                  <w:rFonts w:ascii="Times New Roman" w:cs="Times New Roman" w:eastAsia="Times New Roman" w:hAnsi="Times New Roman"/>
                  <w:color w:val="000000"/>
                  <w:sz w:val="24"/>
                  <w:szCs w:val="24"/>
                  <w:rtl w:val="0"/>
                </w:rPr>
                <w:delText xml:space="preserve">qu’offrent</w:delText>
              </w:r>
            </w:del>
            <w:r w:rsidDel="00000000" w:rsidR="00000000" w:rsidRPr="00000000">
              <w:rPr>
                <w:rFonts w:ascii="Times New Roman" w:cs="Times New Roman" w:eastAsia="Times New Roman" w:hAnsi="Times New Roman"/>
                <w:color w:val="000000"/>
                <w:sz w:val="24"/>
                <w:szCs w:val="24"/>
                <w:rtl w:val="0"/>
              </w:rPr>
              <w:t xml:space="preserve"> le système</w:t>
            </w:r>
            <w:ins w:author="Valérie Ziegler" w:id="5" w:date="2015-10-26T02:43:12Z">
              <w:r w:rsidDel="00000000" w:rsidR="00000000" w:rsidRPr="00000000">
                <w:rPr>
                  <w:rFonts w:ascii="Times New Roman" w:cs="Times New Roman" w:eastAsia="Times New Roman" w:hAnsi="Times New Roman"/>
                  <w:color w:val="000000"/>
                  <w:sz w:val="24"/>
                  <w:szCs w:val="24"/>
                  <w:rtl w:val="0"/>
                </w:rPr>
                <w:t xml:space="preserve">.</w:t>
              </w:r>
            </w:ins>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Une partie inférieure verticale  composée des grandes rubriques dans lesquelles sont hiérarchisées les différentes thématiques abordées.  </w:t>
            </w:r>
          </w:p>
          <w:p w:rsidR="00000000" w:rsidDel="00000000" w:rsidP="00000000" w:rsidRDefault="00000000" w:rsidRPr="00000000">
            <w:pPr>
              <w:contextualSpacing w:val="0"/>
              <w:jc w:val="both"/>
            </w:pPr>
            <w:r w:rsidDel="00000000" w:rsidR="00000000" w:rsidRPr="00000000">
              <w:rPr>
                <w:rtl w:val="0"/>
              </w:rPr>
            </w:r>
          </w:p>
        </w:tc>
      </w:tr>
      <w:tr>
        <w:tc>
          <w:tcPr>
            <w:shd w:fill="fdeada"/>
          </w:tcPr>
          <w:p w:rsidR="00000000" w:rsidDel="00000000" w:rsidP="00000000" w:rsidRDefault="00000000" w:rsidRPr="00000000">
            <w:pPr>
              <w:spacing w:after="200" w:before="0" w:line="360" w:lineRule="auto"/>
              <w:contextualSpacing w:val="0"/>
              <w:jc w:val="center"/>
            </w:pPr>
            <w:bookmarkStart w:colFirst="0" w:colLast="0" w:name="h.4i7ojhp" w:id="21"/>
            <w:bookmarkEnd w:id="21"/>
            <w:r w:rsidDel="00000000" w:rsidR="00000000" w:rsidRPr="00000000">
              <w:rPr>
                <w:rFonts w:ascii="Times New Roman" w:cs="Times New Roman" w:eastAsia="Times New Roman" w:hAnsi="Times New Roman"/>
                <w:b w:val="1"/>
                <w:color w:val="1f497d"/>
                <w:sz w:val="24"/>
                <w:szCs w:val="24"/>
                <w:rtl w:val="0"/>
              </w:rPr>
              <w:t xml:space="preserve">Fonctionnalités pratiques</w:t>
            </w:r>
          </w:p>
        </w:tc>
        <w:tc>
          <w:tcPr/>
          <w:p w:rsidR="00000000" w:rsidDel="00000000" w:rsidP="00000000" w:rsidRDefault="00000000" w:rsidRPr="00000000">
            <w:pPr>
              <w:spacing w:after="0" w:before="100" w:line="240"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-Présentation du texte  sous  forme d'un fichier PDF à télécharger        pour les gens qui veulent travaillent de manière classique.</w:t>
            </w:r>
          </w:p>
          <w:p w:rsidR="00000000" w:rsidDel="00000000" w:rsidP="00000000" w:rsidRDefault="00000000" w:rsidRPr="00000000">
            <w:pPr>
              <w:spacing w:after="0" w:before="100" w:line="240"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-Présentation de texte à l'écran avec possibilité de zoomer et de naviguer aisément sur l'image.</w:t>
            </w:r>
          </w:p>
          <w:p w:rsidR="00000000" w:rsidDel="00000000" w:rsidP="00000000" w:rsidRDefault="00000000" w:rsidRPr="00000000">
            <w:pPr>
              <w:spacing w:after="0" w:before="100" w:line="240"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-La transcription se fait pour chaque mot, lettre après lettre en   passant la souris sur la lettre ce qui </w:t>
            </w:r>
            <w:r w:rsidDel="00000000" w:rsidR="00000000" w:rsidRPr="00000000">
              <w:rPr>
                <w:rFonts w:ascii="Times New Roman" w:cs="Times New Roman" w:eastAsia="Times New Roman" w:hAnsi="Times New Roman"/>
                <w:sz w:val="24"/>
                <w:szCs w:val="24"/>
                <w:rtl w:val="0"/>
              </w:rPr>
              <w:t xml:space="preserve">permet</w:t>
            </w:r>
            <w:r w:rsidDel="00000000" w:rsidR="00000000" w:rsidRPr="00000000">
              <w:rPr>
                <w:rFonts w:ascii="Times New Roman" w:cs="Times New Roman" w:eastAsia="Times New Roman" w:hAnsi="Times New Roman"/>
                <w:b w:val="0"/>
                <w:color w:val="000000"/>
                <w:sz w:val="24"/>
                <w:szCs w:val="24"/>
                <w:rtl w:val="0"/>
              </w:rPr>
              <w:t xml:space="preserve"> une meilleure perception des enchaînements des lettres dans un mot.</w:t>
            </w:r>
          </w:p>
          <w:p w:rsidR="00000000" w:rsidDel="00000000" w:rsidP="00000000" w:rsidRDefault="00000000" w:rsidRPr="00000000">
            <w:pPr>
              <w:spacing w:after="0" w:before="100" w:line="240"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-Si l’utilisateur transcrit correctement l’intégralité du mot, la case prend un fond de couleur verte en cas d’erreur, la case prend un fond de couleur rouge.</w:t>
            </w:r>
          </w:p>
          <w:p w:rsidR="00000000" w:rsidDel="00000000" w:rsidP="00000000" w:rsidRDefault="00000000" w:rsidRPr="00000000">
            <w:pPr>
              <w:spacing w:after="0" w:before="100" w:line="240"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-Il est possible d’obtenir la solution de transcription mot par mot (en cliquant deux fois sur les zones de l’image du document), ou bien ligne par ligne dans la zone « Solution ».</w:t>
            </w:r>
          </w:p>
          <w:p w:rsidR="00000000" w:rsidDel="00000000" w:rsidP="00000000" w:rsidRDefault="00000000" w:rsidRPr="00000000">
            <w:pPr>
              <w:spacing w:after="0" w:before="0" w:line="276"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-Création de compte utilisateur</w:t>
            </w:r>
            <w:r w:rsidDel="00000000" w:rsidR="00000000" w:rsidRPr="00000000">
              <w:rPr>
                <w:rtl w:val="0"/>
              </w:rPr>
            </w:r>
          </w:p>
        </w:tc>
      </w:tr>
      <w:tr>
        <w:tc>
          <w:tcPr>
            <w:shd w:fill="fdeada"/>
          </w:tcPr>
          <w:p w:rsidR="00000000" w:rsidDel="00000000" w:rsidP="00000000" w:rsidRDefault="00000000" w:rsidRPr="00000000">
            <w:pPr>
              <w:spacing w:after="200" w:before="0" w:line="360" w:lineRule="auto"/>
              <w:contextualSpacing w:val="0"/>
              <w:jc w:val="center"/>
            </w:pPr>
            <w:bookmarkStart w:colFirst="0" w:colLast="0" w:name="h.2xcytpi" w:id="22"/>
            <w:bookmarkEnd w:id="22"/>
            <w:r w:rsidDel="00000000" w:rsidR="00000000" w:rsidRPr="00000000">
              <w:rPr>
                <w:rFonts w:ascii="Times New Roman" w:cs="Times New Roman" w:eastAsia="Times New Roman" w:hAnsi="Times New Roman"/>
                <w:b w:val="1"/>
                <w:color w:val="1f497d"/>
                <w:sz w:val="24"/>
                <w:szCs w:val="24"/>
                <w:rtl w:val="0"/>
              </w:rPr>
              <w:t xml:space="preserve">Utilisation des supports médias</w:t>
            </w:r>
          </w:p>
        </w:tc>
        <w:tc>
          <w:tcPr/>
          <w:p w:rsidR="00000000" w:rsidDel="00000000" w:rsidP="00000000" w:rsidRDefault="00000000" w:rsidRPr="00000000">
            <w:pPr>
              <w:spacing w:after="0" w:before="0" w:line="276" w:lineRule="auto"/>
              <w:ind w:left="-1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-Possibilité de télécharger imprimer l’exercice sous forme d’un fichier PDF</w:t>
            </w:r>
          </w:p>
          <w:p w:rsidR="00000000" w:rsidDel="00000000" w:rsidP="00000000" w:rsidRDefault="00000000" w:rsidRPr="00000000">
            <w:pPr>
              <w:spacing w:after="0" w:before="0" w:line="276" w:lineRule="auto"/>
              <w:ind w:left="-120" w:firstLine="0"/>
              <w:contextualSpacing w:val="0"/>
            </w:pPr>
            <w:r w:rsidDel="00000000" w:rsidR="00000000" w:rsidRPr="00000000">
              <w:rPr>
                <w:rtl w:val="0"/>
              </w:rPr>
            </w:r>
          </w:p>
          <w:p w:rsidR="00000000" w:rsidDel="00000000" w:rsidP="00000000" w:rsidRDefault="00000000" w:rsidRPr="00000000">
            <w:pPr>
              <w:spacing w:after="0" w:before="0" w:line="276" w:lineRule="auto"/>
              <w:ind w:left="-1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-Possibilité d’agrandir et de naviguer sur l’image</w:t>
            </w:r>
          </w:p>
          <w:p w:rsidR="00000000" w:rsidDel="00000000" w:rsidP="00000000" w:rsidRDefault="00000000" w:rsidRPr="00000000">
            <w:pPr>
              <w:spacing w:after="200" w:before="0" w:line="276" w:lineRule="auto"/>
              <w:contextualSpacing w:val="0"/>
            </w:pPr>
            <w:r w:rsidDel="00000000" w:rsidR="00000000" w:rsidRPr="00000000">
              <w:rPr>
                <w:rtl w:val="0"/>
              </w:rPr>
            </w:r>
          </w:p>
        </w:tc>
      </w:tr>
    </w:tbl>
    <w:p w:rsidR="00000000" w:rsidDel="00000000" w:rsidP="00000000" w:rsidRDefault="00000000" w:rsidRPr="00000000">
      <w:pPr>
        <w:spacing w:after="200" w:before="0" w:line="360" w:lineRule="auto"/>
        <w:contextualSpacing w:val="0"/>
      </w:pPr>
      <w:r w:rsidDel="00000000" w:rsidR="00000000" w:rsidRPr="00000000">
        <w:rPr>
          <w:rtl w:val="0"/>
        </w:rPr>
      </w:r>
    </w:p>
    <w:tbl>
      <w:tblPr>
        <w:tblStyle w:val="Table2"/>
        <w:bidi w:val="0"/>
        <w:tblW w:w="9212.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552"/>
        <w:tblGridChange w:id="0">
          <w:tblGrid>
            <w:gridCol w:w="2660"/>
            <w:gridCol w:w="6552"/>
          </w:tblGrid>
        </w:tblGridChange>
      </w:tblGrid>
      <w:tr>
        <w:tc>
          <w:tcPr>
            <w:gridSpan w:val="2"/>
            <w:shd w:fill="b7dde8"/>
          </w:tcPr>
          <w:p w:rsidR="00000000" w:rsidDel="00000000" w:rsidP="00000000" w:rsidRDefault="00000000" w:rsidRPr="00000000">
            <w:pPr>
              <w:spacing w:after="200" w:before="0" w:line="360" w:lineRule="auto"/>
              <w:contextualSpacing w:val="0"/>
              <w:jc w:val="center"/>
            </w:pPr>
            <w:bookmarkStart w:colFirst="0" w:colLast="0" w:name="h.1ci93xb" w:id="23"/>
            <w:bookmarkEnd w:id="23"/>
            <w:r w:rsidDel="00000000" w:rsidR="00000000" w:rsidRPr="00000000">
              <w:rPr>
                <w:rFonts w:ascii="Times New Roman" w:cs="Times New Roman" w:eastAsia="Times New Roman" w:hAnsi="Times New Roman"/>
                <w:b w:val="1"/>
                <w:color w:val="1f497d"/>
                <w:sz w:val="24"/>
                <w:szCs w:val="24"/>
                <w:rtl w:val="0"/>
              </w:rPr>
              <w:t xml:space="preserve">Navigation et présentation visuelle</w:t>
            </w:r>
          </w:p>
        </w:tc>
      </w:tr>
      <w:tr>
        <w:tc>
          <w:tcPr>
            <w:shd w:fill="dbeef3"/>
          </w:tcPr>
          <w:p w:rsidR="00000000" w:rsidDel="00000000" w:rsidP="00000000" w:rsidRDefault="00000000" w:rsidRPr="00000000">
            <w:pPr>
              <w:spacing w:after="200" w:before="0" w:line="360" w:lineRule="auto"/>
              <w:contextualSpacing w:val="0"/>
              <w:jc w:val="center"/>
            </w:pPr>
            <w:bookmarkStart w:colFirst="0" w:colLast="0" w:name="h.3whwml4" w:id="24"/>
            <w:bookmarkEnd w:id="24"/>
            <w:r w:rsidDel="00000000" w:rsidR="00000000" w:rsidRPr="00000000">
              <w:rPr>
                <w:rFonts w:ascii="Times New Roman" w:cs="Times New Roman" w:eastAsia="Times New Roman" w:hAnsi="Times New Roman"/>
                <w:b w:val="1"/>
                <w:color w:val="1f497d"/>
                <w:sz w:val="24"/>
                <w:szCs w:val="24"/>
                <w:rtl w:val="0"/>
              </w:rPr>
              <w:t xml:space="preserve">Attractivité de la page web</w:t>
            </w:r>
          </w:p>
        </w:tc>
        <w:tc>
          <w:tcPr/>
          <w:p w:rsidR="00000000" w:rsidDel="00000000" w:rsidP="00000000" w:rsidRDefault="00000000" w:rsidRPr="00000000">
            <w:pPr>
              <w:spacing w:after="0" w:before="0" w:line="276"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-L'usage massif des couleurs pastel  facilite la mise en évidence des informations</w:t>
            </w:r>
          </w:p>
          <w:p w:rsidR="00000000" w:rsidDel="00000000" w:rsidP="00000000" w:rsidRDefault="00000000" w:rsidRPr="00000000">
            <w:pPr>
              <w:spacing w:after="0" w:before="0" w:line="276" w:lineRule="auto"/>
              <w:ind w:left="-1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-L'agencement des éléments à la fois textuels et visuels améliore la compréhension des informations</w:t>
            </w:r>
          </w:p>
          <w:p w:rsidR="00000000" w:rsidDel="00000000" w:rsidP="00000000" w:rsidRDefault="00000000" w:rsidRPr="00000000">
            <w:pPr>
              <w:spacing w:after="0" w:before="0" w:line="276" w:lineRule="auto"/>
              <w:ind w:left="-1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-l’intégration d’élément dynamique comme des “scroll” qui captent l’attention des utilisateurs</w:t>
            </w:r>
          </w:p>
          <w:p w:rsidR="00000000" w:rsidDel="00000000" w:rsidP="00000000" w:rsidRDefault="00000000" w:rsidRPr="00000000">
            <w:pPr>
              <w:spacing w:after="0" w:before="0" w:line="276" w:lineRule="auto"/>
              <w:ind w:left="-1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-Taille de police de caractère variée entre les titres et les paragraphes</w:t>
            </w:r>
          </w:p>
          <w:p w:rsidR="00000000" w:rsidDel="00000000" w:rsidP="00000000" w:rsidRDefault="00000000" w:rsidRPr="00000000">
            <w:pPr>
              <w:spacing w:after="200" w:before="0" w:line="360" w:lineRule="auto"/>
              <w:contextualSpacing w:val="0"/>
            </w:pPr>
            <w:r w:rsidDel="00000000" w:rsidR="00000000" w:rsidRPr="00000000">
              <w:rPr>
                <w:rtl w:val="0"/>
              </w:rPr>
            </w:r>
          </w:p>
        </w:tc>
      </w:tr>
      <w:tr>
        <w:tc>
          <w:tcPr>
            <w:shd w:fill="dbeef3"/>
          </w:tcPr>
          <w:p w:rsidR="00000000" w:rsidDel="00000000" w:rsidP="00000000" w:rsidRDefault="00000000" w:rsidRPr="00000000">
            <w:pPr>
              <w:spacing w:after="200" w:before="0" w:line="360" w:lineRule="auto"/>
              <w:contextualSpacing w:val="0"/>
              <w:jc w:val="center"/>
            </w:pPr>
            <w:bookmarkStart w:colFirst="0" w:colLast="0" w:name="h.2bn6wsx" w:id="25"/>
            <w:bookmarkEnd w:id="25"/>
            <w:r w:rsidDel="00000000" w:rsidR="00000000" w:rsidRPr="00000000">
              <w:rPr>
                <w:rFonts w:ascii="Times New Roman" w:cs="Times New Roman" w:eastAsia="Times New Roman" w:hAnsi="Times New Roman"/>
                <w:b w:val="1"/>
                <w:color w:val="1f497d"/>
                <w:sz w:val="24"/>
                <w:szCs w:val="24"/>
                <w:rtl w:val="0"/>
              </w:rPr>
              <w:t xml:space="preserve">Adéquation forme/fond</w:t>
            </w:r>
          </w:p>
        </w:tc>
        <w:tc>
          <w:tcPr/>
          <w:p w:rsidR="00000000" w:rsidDel="00000000" w:rsidP="00000000" w:rsidRDefault="00000000" w:rsidRPr="00000000">
            <w:pPr>
              <w:spacing w:after="0" w:before="0" w:line="276"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La structure des pages et les éléments visuels font corps avec le contenu textuel.</w:t>
            </w:r>
          </w:p>
          <w:p w:rsidR="00000000" w:rsidDel="00000000" w:rsidP="00000000" w:rsidRDefault="00000000" w:rsidRPr="00000000">
            <w:pPr>
              <w:spacing w:after="0" w:before="0" w:line="276" w:lineRule="auto"/>
              <w:ind w:left="-1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-L’écart de couleur entre les deux composantes est très légère et cela permet d’harmoniser les éléments de la charte graphique et de la charte éditoriale</w:t>
            </w:r>
          </w:p>
          <w:p w:rsidR="00000000" w:rsidDel="00000000" w:rsidP="00000000" w:rsidRDefault="00000000" w:rsidRPr="00000000">
            <w:pPr>
              <w:spacing w:after="200" w:before="0" w:line="360" w:lineRule="auto"/>
              <w:contextualSpacing w:val="0"/>
            </w:pPr>
            <w:r w:rsidDel="00000000" w:rsidR="00000000" w:rsidRPr="00000000">
              <w:rPr>
                <w:rtl w:val="0"/>
              </w:rPr>
            </w:r>
          </w:p>
        </w:tc>
      </w:tr>
      <w:tr>
        <w:tc>
          <w:tcPr>
            <w:shd w:fill="dbeef3"/>
          </w:tcPr>
          <w:p w:rsidR="00000000" w:rsidDel="00000000" w:rsidP="00000000" w:rsidRDefault="00000000" w:rsidRPr="00000000">
            <w:pPr>
              <w:spacing w:after="200" w:before="0" w:line="276" w:lineRule="auto"/>
              <w:contextualSpacing w:val="0"/>
              <w:jc w:val="center"/>
            </w:pPr>
            <w:bookmarkStart w:colFirst="0" w:colLast="0" w:name="h.qsh70q" w:id="26"/>
            <w:bookmarkEnd w:id="26"/>
            <w:r w:rsidDel="00000000" w:rsidR="00000000" w:rsidRPr="00000000">
              <w:rPr>
                <w:rFonts w:ascii="Times New Roman" w:cs="Times New Roman" w:eastAsia="Times New Roman" w:hAnsi="Times New Roman"/>
                <w:b w:val="1"/>
                <w:color w:val="1f497d"/>
                <w:sz w:val="24"/>
                <w:szCs w:val="24"/>
                <w:rtl w:val="0"/>
              </w:rPr>
              <w:t xml:space="preserve">Ergonomie</w:t>
            </w:r>
          </w:p>
        </w:tc>
        <w:tc>
          <w:tcPr/>
          <w:p w:rsidR="00000000" w:rsidDel="00000000" w:rsidP="00000000" w:rsidRDefault="00000000" w:rsidRPr="00000000">
            <w:pPr>
              <w:spacing w:after="0" w:before="0" w:line="276" w:lineRule="auto"/>
              <w:ind w:left="-120" w:firstLine="0"/>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Mise à disposition d’un bouton de navigation verticale dans l’ensemble des pages pour faciliter les déplacements du haut vers le bas des pages et vice versa</w:t>
            </w:r>
          </w:p>
          <w:p w:rsidR="00000000" w:rsidDel="00000000" w:rsidP="00000000" w:rsidRDefault="00000000" w:rsidRPr="00000000">
            <w:pPr>
              <w:spacing w:after="0" w:before="0" w:line="276" w:lineRule="auto"/>
              <w:ind w:left="-1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-Intégration de lien entre toutes les pages web du site</w:t>
            </w:r>
          </w:p>
          <w:p w:rsidR="00000000" w:rsidDel="00000000" w:rsidP="00000000" w:rsidRDefault="00000000" w:rsidRPr="00000000">
            <w:pPr>
              <w:spacing w:after="0" w:before="0" w:line="276" w:lineRule="auto"/>
              <w:ind w:left="-1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-Intégration d’un plan de site qui permet de mettre en évidence l’arborescence tout en  rendant fluide la navigation dans l’ensemble du site</w:t>
            </w:r>
          </w:p>
          <w:p w:rsidR="00000000" w:rsidDel="00000000" w:rsidP="00000000" w:rsidRDefault="00000000" w:rsidRPr="00000000">
            <w:pPr>
              <w:spacing w:after="0" w:before="0" w:line="276" w:lineRule="auto"/>
              <w:ind w:left="-1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3as4poj" w:id="27"/>
            <w:bookmarkEnd w:id="27"/>
            <w:r w:rsidDel="00000000" w:rsidR="00000000" w:rsidRPr="00000000">
              <w:rPr>
                <w:rFonts w:ascii="Times New Roman" w:cs="Times New Roman" w:eastAsia="Times New Roman" w:hAnsi="Times New Roman"/>
                <w:b w:val="0"/>
                <w:color w:val="000000"/>
                <w:sz w:val="24"/>
                <w:szCs w:val="24"/>
                <w:rtl w:val="0"/>
              </w:rPr>
              <w:t xml:space="preserve">-Possibilité d’exportation des données</w:t>
            </w:r>
            <w:r w:rsidDel="00000000" w:rsidR="00000000" w:rsidRPr="00000000">
              <w:rPr>
                <w:rtl w:val="0"/>
              </w:rPr>
            </w:r>
          </w:p>
        </w:tc>
      </w:tr>
    </w:tbl>
    <w:p w:rsidR="00000000" w:rsidDel="00000000" w:rsidP="00000000" w:rsidRDefault="00000000" w:rsidRPr="00000000">
      <w:pPr>
        <w:spacing w:after="200" w:before="0" w:line="360" w:lineRule="auto"/>
        <w:contextualSpacing w:val="0"/>
      </w:pPr>
      <w:r w:rsidDel="00000000" w:rsidR="00000000" w:rsidRPr="00000000">
        <w:rPr>
          <w:rtl w:val="0"/>
        </w:rPr>
      </w:r>
    </w:p>
    <w:tbl>
      <w:tblPr>
        <w:tblStyle w:val="Table3"/>
        <w:bidi w:val="0"/>
        <w:tblW w:w="9212.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552"/>
        <w:tblGridChange w:id="0">
          <w:tblGrid>
            <w:gridCol w:w="2660"/>
            <w:gridCol w:w="6552"/>
          </w:tblGrid>
        </w:tblGridChange>
      </w:tblGrid>
      <w:tr>
        <w:tc>
          <w:tcPr>
            <w:gridSpan w:val="2"/>
            <w:shd w:fill="d7e3bc"/>
          </w:tcPr>
          <w:p w:rsidR="00000000" w:rsidDel="00000000" w:rsidP="00000000" w:rsidRDefault="00000000" w:rsidRPr="00000000">
            <w:pPr>
              <w:spacing w:after="200" w:before="0" w:line="360" w:lineRule="auto"/>
              <w:contextualSpacing w:val="0"/>
              <w:jc w:val="center"/>
            </w:pPr>
            <w:bookmarkStart w:colFirst="0" w:colLast="0" w:name="h.1pxezwc" w:id="28"/>
            <w:bookmarkEnd w:id="28"/>
            <w:r w:rsidDel="00000000" w:rsidR="00000000" w:rsidRPr="00000000">
              <w:rPr>
                <w:rFonts w:ascii="Times New Roman" w:cs="Times New Roman" w:eastAsia="Times New Roman" w:hAnsi="Times New Roman"/>
                <w:b w:val="1"/>
                <w:color w:val="1f497d"/>
                <w:sz w:val="24"/>
                <w:szCs w:val="24"/>
                <w:rtl w:val="0"/>
              </w:rPr>
              <w:t xml:space="preserve">Interactivité</w:t>
            </w:r>
          </w:p>
        </w:tc>
      </w:tr>
      <w:tr>
        <w:tc>
          <w:tcPr>
            <w:shd w:fill="ebf1dd"/>
          </w:tcPr>
          <w:p w:rsidR="00000000" w:rsidDel="00000000" w:rsidP="00000000" w:rsidRDefault="00000000" w:rsidRPr="00000000">
            <w:pPr>
              <w:spacing w:after="200" w:before="0" w:line="360" w:lineRule="auto"/>
              <w:contextualSpacing w:val="0"/>
              <w:jc w:val="center"/>
            </w:pPr>
            <w:bookmarkStart w:colFirst="0" w:colLast="0" w:name="h.49x2ik5" w:id="29"/>
            <w:bookmarkEnd w:id="29"/>
            <w:r w:rsidDel="00000000" w:rsidR="00000000" w:rsidRPr="00000000">
              <w:rPr>
                <w:rFonts w:ascii="Times New Roman" w:cs="Times New Roman" w:eastAsia="Times New Roman" w:hAnsi="Times New Roman"/>
                <w:b w:val="1"/>
                <w:color w:val="1f497d"/>
                <w:sz w:val="24"/>
                <w:szCs w:val="24"/>
                <w:rtl w:val="0"/>
              </w:rPr>
              <w:t xml:space="preserve">Moteur de recherche</w:t>
            </w:r>
          </w:p>
        </w:tc>
        <w:tc>
          <w:tcPr/>
          <w:p w:rsidR="00000000" w:rsidDel="00000000" w:rsidP="00000000" w:rsidRDefault="00000000" w:rsidRPr="00000000">
            <w:pPr>
              <w:spacing w:after="0" w:before="0" w:line="276"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-Une recherche  Full texte exhaustive</w:t>
            </w:r>
          </w:p>
          <w:p w:rsidR="00000000" w:rsidDel="00000000" w:rsidP="00000000" w:rsidRDefault="00000000" w:rsidRPr="00000000">
            <w:pPr>
              <w:spacing w:after="0" w:before="0" w:line="276" w:lineRule="auto"/>
              <w:ind w:left="-1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-Une recherche avancée avec des champs par exemple (Période du document, difficulté de l’exercice, langue) pour le filtrage de la recherche voulue</w:t>
            </w:r>
          </w:p>
          <w:p w:rsidR="00000000" w:rsidDel="00000000" w:rsidP="00000000" w:rsidRDefault="00000000" w:rsidRPr="00000000">
            <w:pPr>
              <w:spacing w:after="0" w:before="0" w:line="276" w:lineRule="auto"/>
              <w:ind w:left="-1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-Recherche avancée avec un affichage instantané des résultats</w:t>
            </w:r>
            <w:r w:rsidDel="00000000" w:rsidR="00000000" w:rsidRPr="00000000">
              <w:rPr>
                <w:rtl w:val="0"/>
              </w:rPr>
            </w:r>
          </w:p>
        </w:tc>
      </w:tr>
      <w:tr>
        <w:tc>
          <w:tcPr>
            <w:shd w:fill="ebf1dd"/>
          </w:tcPr>
          <w:p w:rsidR="00000000" w:rsidDel="00000000" w:rsidP="00000000" w:rsidRDefault="00000000" w:rsidRPr="00000000">
            <w:pPr>
              <w:spacing w:after="200" w:before="0" w:line="360" w:lineRule="auto"/>
              <w:contextualSpacing w:val="0"/>
              <w:jc w:val="center"/>
            </w:pPr>
            <w:bookmarkStart w:colFirst="0" w:colLast="0" w:name="h.2p2csry" w:id="30"/>
            <w:bookmarkEnd w:id="30"/>
            <w:r w:rsidDel="00000000" w:rsidR="00000000" w:rsidRPr="00000000">
              <w:rPr>
                <w:rFonts w:ascii="Times New Roman" w:cs="Times New Roman" w:eastAsia="Times New Roman" w:hAnsi="Times New Roman"/>
                <w:b w:val="1"/>
                <w:color w:val="1f497d"/>
                <w:sz w:val="24"/>
                <w:szCs w:val="24"/>
                <w:rtl w:val="0"/>
              </w:rPr>
              <w:t xml:space="preserve">Possibilité d’échange</w:t>
            </w:r>
          </w:p>
        </w:tc>
        <w:tc>
          <w:tcPr/>
          <w:p w:rsidR="00000000" w:rsidDel="00000000" w:rsidP="00000000" w:rsidRDefault="00000000" w:rsidRPr="00000000">
            <w:pPr>
              <w:spacing w:after="0" w:before="0" w:line="276"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-Une rubrique consacré pour les internautes ou ils peuvent  échanger et résoudre des problèmes rencontrés lors d’une résolution d’un exercice par exemple  un Forum</w:t>
            </w:r>
          </w:p>
          <w:p w:rsidR="00000000" w:rsidDel="00000000" w:rsidP="00000000" w:rsidRDefault="00000000" w:rsidRPr="00000000">
            <w:pPr>
              <w:spacing w:after="0" w:before="0" w:line="276"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-Espace de création d’alertes pour la réception continue d’information</w:t>
            </w:r>
          </w:p>
        </w:tc>
      </w:tr>
      <w:tr>
        <w:tc>
          <w:tcPr>
            <w:shd w:fill="ebf1dd"/>
          </w:tcPr>
          <w:p w:rsidR="00000000" w:rsidDel="00000000" w:rsidP="00000000" w:rsidRDefault="00000000" w:rsidRPr="00000000">
            <w:pPr>
              <w:spacing w:after="200" w:before="0" w:line="360" w:lineRule="auto"/>
              <w:contextualSpacing w:val="0"/>
              <w:jc w:val="center"/>
            </w:pPr>
            <w:bookmarkStart w:colFirst="0" w:colLast="0" w:name="h.147n2zr" w:id="31"/>
            <w:bookmarkEnd w:id="31"/>
            <w:r w:rsidDel="00000000" w:rsidR="00000000" w:rsidRPr="00000000">
              <w:rPr>
                <w:rFonts w:ascii="Times New Roman" w:cs="Times New Roman" w:eastAsia="Times New Roman" w:hAnsi="Times New Roman"/>
                <w:b w:val="1"/>
                <w:color w:val="1f497d"/>
                <w:sz w:val="24"/>
                <w:szCs w:val="24"/>
                <w:rtl w:val="0"/>
              </w:rPr>
              <w:t xml:space="preserve">Accessibilité</w:t>
            </w:r>
          </w:p>
        </w:tc>
        <w:tc>
          <w:tcPr/>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-Traduction en plusieurs langues</w:t>
            </w:r>
          </w:p>
          <w:p w:rsidR="00000000" w:rsidDel="00000000" w:rsidP="00000000" w:rsidRDefault="00000000" w:rsidRPr="00000000">
            <w:pPr>
              <w:spacing w:after="0" w:before="0" w:line="276" w:lineRule="auto"/>
              <w:ind w:left="-12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  -Intégration de fonctionnalité de lecture des mots survolés par le curseur</w:t>
            </w:r>
          </w:p>
        </w:tc>
      </w:tr>
    </w:tbl>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rFonts w:ascii="Times New Roman" w:cs="Times New Roman" w:eastAsia="Times New Roman" w:hAnsi="Times New Roman"/>
          <w:b w:val="1"/>
          <w:color w:val="1f497d"/>
          <w:sz w:val="28"/>
          <w:szCs w:val="28"/>
        </w:rPr>
      </w:pPr>
      <w:bookmarkStart w:colFirst="0" w:colLast="0" w:name="h.3o7alnk" w:id="32"/>
      <w:bookmarkEnd w:id="32"/>
      <w:r w:rsidDel="00000000" w:rsidR="00000000" w:rsidRPr="00000000">
        <w:rPr>
          <w:rFonts w:ascii="Times New Roman" w:cs="Times New Roman" w:eastAsia="Times New Roman" w:hAnsi="Times New Roman"/>
          <w:b w:val="1"/>
          <w:color w:val="1f497d"/>
          <w:sz w:val="24"/>
          <w:szCs w:val="24"/>
          <w:rtl w:val="0"/>
        </w:rPr>
        <w:t xml:space="preserve">Analyse des cibles</w:t>
      </w:r>
    </w:p>
    <w:p w:rsidR="00000000" w:rsidDel="00000000" w:rsidP="00000000" w:rsidRDefault="00000000" w:rsidRPr="00000000">
      <w:pPr>
        <w:spacing w:after="0" w:before="0" w:line="360" w:lineRule="auto"/>
        <w:ind w:firstLine="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Deux grandes catégories de cible sont concernées par le projet : une cible gestionnaire et une cible utilisat</w:t>
      </w:r>
      <w:r w:rsidDel="00000000" w:rsidR="00000000" w:rsidRPr="00000000">
        <w:rPr>
          <w:rFonts w:ascii="Times New Roman" w:cs="Times New Roman" w:eastAsia="Times New Roman" w:hAnsi="Times New Roman"/>
          <w:sz w:val="24"/>
          <w:szCs w:val="24"/>
          <w:rtl w:val="0"/>
        </w:rPr>
        <w:t xml:space="preserve">eur</w:t>
      </w:r>
      <w:r w:rsidDel="00000000" w:rsidR="00000000" w:rsidRPr="00000000">
        <w:rPr>
          <w:rFonts w:ascii="Times New Roman" w:cs="Times New Roman" w:eastAsia="Times New Roman" w:hAnsi="Times New Roman"/>
          <w:b w:val="0"/>
          <w:color w:val="000000"/>
          <w:sz w:val="24"/>
          <w:szCs w:val="24"/>
          <w:rtl w:val="0"/>
        </w:rPr>
        <w:t xml:space="preserve">. Un échantillon représentatif a été constitué pour faciliter la description des cibles. Pour rendre aisé la description et la compréhension des caractéristiques des cibles, les informations récoltées ont été répertoriées dans des tableaux intitulées “</w:t>
      </w:r>
      <w:r w:rsidDel="00000000" w:rsidR="00000000" w:rsidRPr="00000000">
        <w:rPr>
          <w:rFonts w:ascii="Times New Roman" w:cs="Times New Roman" w:eastAsia="Times New Roman" w:hAnsi="Times New Roman"/>
          <w:b w:val="1"/>
          <w:color w:val="000000"/>
          <w:sz w:val="24"/>
          <w:szCs w:val="24"/>
          <w:rtl w:val="0"/>
        </w:rPr>
        <w:t xml:space="preserve">fiche descriptive de cible</w:t>
      </w: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pPr>
        <w:numPr>
          <w:ilvl w:val="0"/>
          <w:numId w:val="6"/>
        </w:numPr>
        <w:spacing w:after="200" w:before="0" w:line="360" w:lineRule="auto"/>
        <w:ind w:left="720" w:firstLine="360"/>
        <w:contextualSpacing w:val="1"/>
        <w:jc w:val="both"/>
        <w:rPr>
          <w:rFonts w:ascii="Times New Roman" w:cs="Times New Roman" w:eastAsia="Times New Roman" w:hAnsi="Times New Roman"/>
          <w:color w:val="4f81bd"/>
          <w:sz w:val="28"/>
          <w:szCs w:val="28"/>
        </w:rPr>
      </w:pPr>
      <w:bookmarkStart w:colFirst="0" w:colLast="0" w:name="h.23ckvvd" w:id="33"/>
      <w:bookmarkEnd w:id="33"/>
      <w:r w:rsidDel="00000000" w:rsidR="00000000" w:rsidRPr="00000000">
        <w:rPr>
          <w:rFonts w:ascii="Times New Roman" w:cs="Times New Roman" w:eastAsia="Times New Roman" w:hAnsi="Times New Roman"/>
          <w:b w:val="0"/>
          <w:color w:val="4f81bd"/>
          <w:sz w:val="28"/>
          <w:szCs w:val="28"/>
          <w:rtl w:val="0"/>
        </w:rPr>
        <w:t xml:space="preserve">Cible gestionnaire</w:t>
      </w:r>
      <w:r w:rsidDel="00000000" w:rsidR="00000000" w:rsidRPr="00000000">
        <w:rPr>
          <w:rtl w:val="0"/>
        </w:rPr>
      </w:r>
    </w:p>
    <w:p w:rsidR="00000000" w:rsidDel="00000000" w:rsidP="00000000" w:rsidRDefault="00000000" w:rsidRPr="00000000">
      <w:pPr>
        <w:spacing w:after="200" w:before="0" w:line="360" w:lineRule="auto"/>
        <w:ind w:firstLine="360"/>
        <w:contextualSpacing w:val="0"/>
        <w:jc w:val="both"/>
      </w:pPr>
      <w:bookmarkStart w:colFirst="0" w:colLast="0" w:name="h.ihv636" w:id="34"/>
      <w:bookmarkEnd w:id="34"/>
      <w:r w:rsidDel="00000000" w:rsidR="00000000" w:rsidRPr="00000000">
        <w:rPr>
          <w:rFonts w:ascii="Times New Roman" w:cs="Times New Roman" w:eastAsia="Times New Roman" w:hAnsi="Times New Roman"/>
          <w:b w:val="0"/>
          <w:color w:val="000000"/>
          <w:sz w:val="24"/>
          <w:szCs w:val="24"/>
          <w:rtl w:val="0"/>
        </w:rPr>
        <w:t xml:space="preserve">La cible gestionnaire est constituée par l’ensemble des administrateurs du système. Cette catégorie prend aussi bien en compte l</w:t>
      </w:r>
      <w:r w:rsidDel="00000000" w:rsidR="00000000" w:rsidRPr="00000000">
        <w:rPr>
          <w:rFonts w:ascii="Times New Roman" w:cs="Times New Roman" w:eastAsia="Times New Roman" w:hAnsi="Times New Roman"/>
          <w:sz w:val="24"/>
          <w:szCs w:val="24"/>
          <w:rtl w:val="0"/>
        </w:rPr>
        <w:t xml:space="preserve">’administrateur</w:t>
      </w:r>
      <w:r w:rsidDel="00000000" w:rsidR="00000000" w:rsidRPr="00000000">
        <w:rPr>
          <w:rFonts w:ascii="Times New Roman" w:cs="Times New Roman" w:eastAsia="Times New Roman" w:hAnsi="Times New Roman"/>
          <w:b w:val="0"/>
          <w:color w:val="000000"/>
          <w:sz w:val="24"/>
          <w:szCs w:val="24"/>
          <w:rtl w:val="0"/>
        </w:rPr>
        <w:t xml:space="preserve"> principal que les administrateurs secondaires.</w:t>
      </w:r>
      <w:r w:rsidDel="00000000" w:rsidR="00000000" w:rsidRPr="00000000">
        <w:rPr>
          <w:rtl w:val="0"/>
        </w:rPr>
      </w:r>
    </w:p>
    <w:p w:rsidR="00000000" w:rsidDel="00000000" w:rsidP="00000000" w:rsidRDefault="00000000" w:rsidRPr="00000000">
      <w:pPr>
        <w:spacing w:after="200" w:before="0" w:line="360" w:lineRule="auto"/>
        <w:ind w:left="-851" w:firstLine="360"/>
        <w:contextualSpacing w:val="0"/>
        <w:jc w:val="left"/>
      </w:pPr>
      <w:r w:rsidDel="00000000" w:rsidR="00000000" w:rsidRPr="00000000">
        <w:drawing>
          <wp:inline distB="0" distT="0" distL="0" distR="0">
            <wp:extent cx="6335486" cy="5529943"/>
            <wp:effectExtent b="0" l="0" r="0" t="0"/>
            <wp:docPr id="2" name="image03.png"/>
            <a:graphic>
              <a:graphicData uri="http://schemas.openxmlformats.org/drawingml/2006/picture">
                <pic:pic>
                  <pic:nvPicPr>
                    <pic:cNvPr id="0" name="image03.png"/>
                    <pic:cNvPicPr preferRelativeResize="0"/>
                  </pic:nvPicPr>
                  <pic:blipFill>
                    <a:blip r:embed="rId20"/>
                    <a:srcRect b="0" l="0" r="0" t="0"/>
                    <a:stretch>
                      <a:fillRect/>
                    </a:stretch>
                  </pic:blipFill>
                  <pic:spPr>
                    <a:xfrm>
                      <a:off x="0" y="0"/>
                      <a:ext cx="6335486" cy="5529943"/>
                    </a:xfrm>
                    <a:prstGeom prst="rect"/>
                    <a:ln/>
                  </pic:spPr>
                </pic:pic>
              </a:graphicData>
            </a:graphic>
          </wp:inline>
        </w:drawing>
      </w:r>
      <w:commentRangeStart w:id="2"/>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after="200" w:before="0" w:line="360" w:lineRule="auto"/>
        <w:ind w:left="-851" w:firstLine="360"/>
        <w:contextualSpacing w:val="0"/>
        <w:jc w:val="center"/>
      </w:pPr>
      <w:r w:rsidDel="00000000" w:rsidR="00000000" w:rsidRPr="00000000">
        <w:rPr>
          <w:rFonts w:ascii="Times New Roman" w:cs="Times New Roman" w:eastAsia="Times New Roman" w:hAnsi="Times New Roman"/>
          <w:b w:val="1"/>
          <w:i w:val="1"/>
          <w:color w:val="4f81bd"/>
          <w:sz w:val="22"/>
          <w:szCs w:val="22"/>
          <w:u w:val="single"/>
          <w:rtl w:val="0"/>
        </w:rPr>
        <w:t xml:space="preserve">Figure 1</w:t>
      </w:r>
      <w:r w:rsidDel="00000000" w:rsidR="00000000" w:rsidRPr="00000000">
        <w:rPr>
          <w:rFonts w:ascii="Times New Roman" w:cs="Times New Roman" w:eastAsia="Times New Roman" w:hAnsi="Times New Roman"/>
          <w:b w:val="1"/>
          <w:i w:val="1"/>
          <w:color w:val="4f81bd"/>
          <w:sz w:val="22"/>
          <w:szCs w:val="22"/>
          <w:rtl w:val="0"/>
        </w:rPr>
        <w:t xml:space="preserve"> : fiche d</w:t>
      </w:r>
      <w:commentRangeStart w:id="3"/>
      <w:r w:rsidDel="00000000" w:rsidR="00000000" w:rsidRPr="00000000">
        <w:rPr>
          <w:rFonts w:ascii="Times New Roman" w:cs="Times New Roman" w:eastAsia="Times New Roman" w:hAnsi="Times New Roman"/>
          <w:b w:val="1"/>
          <w:i w:val="1"/>
          <w:color w:val="4f81bd"/>
          <w:sz w:val="22"/>
          <w:szCs w:val="22"/>
          <w:rtl w:val="0"/>
        </w:rPr>
        <w:t xml:space="preserve">escriptive de la cible gestionnaire</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after="200" w:before="0" w:line="360" w:lineRule="auto"/>
        <w:ind w:left="-851" w:firstLine="360"/>
        <w:contextualSpacing w:val="0"/>
        <w:jc w:val="both"/>
      </w:pPr>
      <w:r w:rsidDel="00000000" w:rsidR="00000000" w:rsidRPr="00000000">
        <w:rPr>
          <w:rtl w:val="0"/>
        </w:rPr>
      </w:r>
    </w:p>
    <w:p w:rsidR="00000000" w:rsidDel="00000000" w:rsidP="00000000" w:rsidRDefault="00000000" w:rsidRPr="00000000">
      <w:pPr>
        <w:numPr>
          <w:ilvl w:val="0"/>
          <w:numId w:val="6"/>
        </w:numPr>
        <w:spacing w:after="200" w:before="0" w:line="360" w:lineRule="auto"/>
        <w:ind w:left="720" w:firstLine="360"/>
        <w:contextualSpacing w:val="1"/>
        <w:jc w:val="both"/>
        <w:rPr>
          <w:rFonts w:ascii="Times New Roman" w:cs="Times New Roman" w:eastAsia="Times New Roman" w:hAnsi="Times New Roman"/>
          <w:color w:val="4f81bd"/>
          <w:sz w:val="28"/>
          <w:szCs w:val="28"/>
        </w:rPr>
      </w:pPr>
      <w:bookmarkStart w:colFirst="0" w:colLast="0" w:name="h.32hioqz" w:id="35"/>
      <w:bookmarkEnd w:id="35"/>
      <w:r w:rsidDel="00000000" w:rsidR="00000000" w:rsidRPr="00000000">
        <w:rPr>
          <w:rFonts w:ascii="Times New Roman" w:cs="Times New Roman" w:eastAsia="Times New Roman" w:hAnsi="Times New Roman"/>
          <w:b w:val="0"/>
          <w:color w:val="4f81bd"/>
          <w:sz w:val="28"/>
          <w:szCs w:val="28"/>
          <w:rtl w:val="0"/>
        </w:rPr>
        <w:t xml:space="preserve">Cible utilisat</w:t>
      </w:r>
      <w:r w:rsidDel="00000000" w:rsidR="00000000" w:rsidRPr="00000000">
        <w:rPr>
          <w:rFonts w:ascii="Times New Roman" w:cs="Times New Roman" w:eastAsia="Times New Roman" w:hAnsi="Times New Roman"/>
          <w:color w:val="4f81bd"/>
          <w:sz w:val="28"/>
          <w:szCs w:val="28"/>
          <w:rtl w:val="0"/>
        </w:rPr>
        <w:t xml:space="preserve">eur</w:t>
      </w:r>
      <w:r w:rsidDel="00000000" w:rsidR="00000000" w:rsidRPr="00000000">
        <w:rPr>
          <w:rtl w:val="0"/>
        </w:rPr>
      </w:r>
    </w:p>
    <w:p w:rsidR="00000000" w:rsidDel="00000000" w:rsidP="00000000" w:rsidRDefault="00000000" w:rsidRPr="00000000">
      <w:pPr>
        <w:spacing w:after="200" w:before="0" w:line="360" w:lineRule="auto"/>
        <w:ind w:firstLine="360"/>
        <w:contextualSpacing w:val="0"/>
        <w:jc w:val="both"/>
      </w:pPr>
      <w:bookmarkStart w:colFirst="0" w:colLast="0" w:name="h.1hmsyys" w:id="36"/>
      <w:bookmarkEnd w:id="36"/>
      <w:r w:rsidDel="00000000" w:rsidR="00000000" w:rsidRPr="00000000">
        <w:rPr>
          <w:rFonts w:ascii="Times New Roman" w:cs="Times New Roman" w:eastAsia="Times New Roman" w:hAnsi="Times New Roman"/>
          <w:b w:val="0"/>
          <w:color w:val="000000"/>
          <w:sz w:val="24"/>
          <w:szCs w:val="24"/>
          <w:rtl w:val="0"/>
        </w:rPr>
        <w:t xml:space="preserve">La cible </w:t>
      </w:r>
      <w:r w:rsidDel="00000000" w:rsidR="00000000" w:rsidRPr="00000000">
        <w:rPr>
          <w:rFonts w:ascii="Times New Roman" w:cs="Times New Roman" w:eastAsia="Times New Roman" w:hAnsi="Times New Roman"/>
          <w:sz w:val="24"/>
          <w:szCs w:val="24"/>
          <w:rtl w:val="0"/>
        </w:rPr>
        <w:t xml:space="preserve">utilisateur</w:t>
      </w:r>
      <w:r w:rsidDel="00000000" w:rsidR="00000000" w:rsidRPr="00000000">
        <w:rPr>
          <w:rFonts w:ascii="Times New Roman" w:cs="Times New Roman" w:eastAsia="Times New Roman" w:hAnsi="Times New Roman"/>
          <w:b w:val="0"/>
          <w:color w:val="000000"/>
          <w:sz w:val="24"/>
          <w:szCs w:val="24"/>
          <w:rtl w:val="0"/>
        </w:rPr>
        <w:t xml:space="preserve"> est constituée à la fois dans un premier temps des étudiants régulièrement inscrits en licence de gestion du patrimoine des bibliothèques et en archivistique et dans un second temps des personnes souhaitant améliorer leur connaissance dans le domaine de la paléographie.</w:t>
      </w:r>
    </w:p>
    <w:p w:rsidR="00000000" w:rsidDel="00000000" w:rsidP="00000000" w:rsidRDefault="00000000" w:rsidRPr="00000000">
      <w:pPr>
        <w:spacing w:after="200" w:before="0" w:line="360" w:lineRule="auto"/>
        <w:ind w:firstLine="360"/>
        <w:contextualSpacing w:val="0"/>
        <w:jc w:val="both"/>
      </w:pPr>
      <w:bookmarkStart w:colFirst="0" w:colLast="0" w:name="h.41mghml" w:id="37"/>
      <w:bookmarkEnd w:id="37"/>
      <w:r w:rsidDel="00000000" w:rsidR="00000000" w:rsidRPr="00000000">
        <w:rPr>
          <w:rFonts w:ascii="Times New Roman" w:cs="Times New Roman" w:eastAsia="Times New Roman" w:hAnsi="Times New Roman"/>
          <w:b w:val="0"/>
          <w:color w:val="000000"/>
          <w:sz w:val="24"/>
          <w:szCs w:val="24"/>
          <w:rtl w:val="0"/>
        </w:rPr>
        <w:t xml:space="preserve">Pour répondre de manière précise aux besoins variés des cibles concernés deux portraits robots sont effectués pour chaque catégorie de cible utilisat</w:t>
      </w:r>
      <w:r w:rsidDel="00000000" w:rsidR="00000000" w:rsidRPr="00000000">
        <w:rPr>
          <w:rFonts w:ascii="Times New Roman" w:cs="Times New Roman" w:eastAsia="Times New Roman" w:hAnsi="Times New Roman"/>
          <w:sz w:val="24"/>
          <w:szCs w:val="24"/>
          <w:rtl w:val="0"/>
        </w:rPr>
        <w:t xml:space="preserve">eur</w:t>
      </w: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pPr>
        <w:spacing w:after="200" w:before="0" w:line="360" w:lineRule="auto"/>
        <w:ind w:firstLine="360"/>
        <w:contextualSpacing w:val="0"/>
        <w:jc w:val="both"/>
      </w:pPr>
      <w:bookmarkStart w:colFirst="0" w:colLast="0" w:name="h.2grqrue" w:id="38"/>
      <w:bookmarkEnd w:id="38"/>
      <w:r w:rsidDel="00000000" w:rsidR="00000000" w:rsidRPr="00000000">
        <w:rPr>
          <w:rFonts w:ascii="Times New Roman" w:cs="Times New Roman" w:eastAsia="Times New Roman" w:hAnsi="Times New Roman"/>
          <w:b w:val="0"/>
          <w:color w:val="dd7e6b"/>
          <w:sz w:val="24"/>
          <w:szCs w:val="24"/>
          <w:rtl w:val="0"/>
        </w:rPr>
        <w:t xml:space="preserve">Cette description sera approfondie ultérieurement après le recueil des informations auprès des étudiants à l’aide des questionnaires.</w:t>
      </w:r>
    </w:p>
    <w:p w:rsidR="00000000" w:rsidDel="00000000" w:rsidP="00000000" w:rsidRDefault="00000000" w:rsidRPr="00000000">
      <w:pPr>
        <w:numPr>
          <w:ilvl w:val="0"/>
          <w:numId w:val="1"/>
        </w:numPr>
        <w:spacing w:after="200" w:before="0" w:line="276" w:lineRule="auto"/>
        <w:ind w:left="720" w:firstLine="360"/>
        <w:contextualSpacing w:val="1"/>
        <w:rPr>
          <w:rFonts w:ascii="Times New Roman" w:cs="Times New Roman" w:eastAsia="Times New Roman" w:hAnsi="Times New Roman"/>
          <w:b w:val="1"/>
          <w:color w:val="1f497d"/>
          <w:sz w:val="28"/>
          <w:szCs w:val="28"/>
        </w:rPr>
      </w:pPr>
      <w:bookmarkStart w:colFirst="0" w:colLast="0" w:name="h.vx1227" w:id="39"/>
      <w:bookmarkEnd w:id="39"/>
      <w:commentRangeStart w:id="4"/>
      <w:r w:rsidDel="00000000" w:rsidR="00000000" w:rsidRPr="00000000">
        <w:rPr>
          <w:rFonts w:ascii="Times New Roman" w:cs="Times New Roman" w:eastAsia="Times New Roman" w:hAnsi="Times New Roman"/>
          <w:b w:val="1"/>
          <w:color w:val="1f497d"/>
          <w:sz w:val="28"/>
          <w:szCs w:val="28"/>
          <w:rtl w:val="0"/>
        </w:rPr>
        <w:t xml:space="preserve">Analyse des besoins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after="200" w:before="0" w:line="360" w:lineRule="auto"/>
        <w:ind w:firstLine="360"/>
        <w:contextualSpacing w:val="0"/>
        <w:jc w:val="both"/>
      </w:pPr>
      <w:bookmarkStart w:colFirst="0" w:colLast="0" w:name="h.3fwokq0" w:id="40"/>
      <w:bookmarkEnd w:id="40"/>
      <w:r w:rsidDel="00000000" w:rsidR="00000000" w:rsidRPr="00000000">
        <w:rPr>
          <w:rFonts w:ascii="Times New Roman" w:cs="Times New Roman" w:eastAsia="Times New Roman" w:hAnsi="Times New Roman"/>
          <w:b w:val="0"/>
          <w:color w:val="000000"/>
          <w:sz w:val="24"/>
          <w:szCs w:val="24"/>
          <w:rtl w:val="0"/>
        </w:rPr>
        <w:t xml:space="preserve">Deux grandes catégories de besoin ont été décelées : des besoins en back-office et en front-office. Ils sont le résultat d’une enquête par questionnaire et d’une scénarisation de l’utilisation d’une application web didactique.</w:t>
      </w:r>
    </w:p>
    <w:p w:rsidR="00000000" w:rsidDel="00000000" w:rsidP="00000000" w:rsidRDefault="00000000" w:rsidRPr="00000000">
      <w:pPr>
        <w:numPr>
          <w:ilvl w:val="0"/>
          <w:numId w:val="10"/>
        </w:numPr>
        <w:spacing w:after="200" w:before="0" w:line="276" w:lineRule="auto"/>
        <w:ind w:left="1440" w:hanging="360"/>
        <w:contextualSpacing w:val="1"/>
        <w:rPr>
          <w:color w:val="4f81bd"/>
          <w:sz w:val="26"/>
          <w:szCs w:val="26"/>
        </w:rPr>
      </w:pPr>
      <w:bookmarkStart w:colFirst="0" w:colLast="0" w:name="h.1v1yuxt" w:id="41"/>
      <w:bookmarkEnd w:id="41"/>
      <w:r w:rsidDel="00000000" w:rsidR="00000000" w:rsidRPr="00000000">
        <w:rPr>
          <w:rFonts w:ascii="Calibri" w:cs="Calibri" w:eastAsia="Calibri" w:hAnsi="Calibri"/>
          <w:b w:val="0"/>
          <w:color w:val="4f81bd"/>
          <w:sz w:val="26"/>
          <w:szCs w:val="26"/>
          <w:rtl w:val="0"/>
        </w:rPr>
        <w:t xml:space="preserve">Besoins en back-office</w:t>
      </w:r>
      <w:r w:rsidDel="00000000" w:rsidR="00000000" w:rsidRPr="00000000">
        <w:rPr>
          <w:rtl w:val="0"/>
        </w:rPr>
      </w:r>
    </w:p>
    <w:p w:rsidR="00000000" w:rsidDel="00000000" w:rsidP="00000000" w:rsidRDefault="00000000" w:rsidRPr="00000000">
      <w:pPr>
        <w:numPr>
          <w:ilvl w:val="0"/>
          <w:numId w:val="4"/>
        </w:numPr>
        <w:spacing w:after="200" w:before="0" w:line="240" w:lineRule="auto"/>
        <w:ind w:left="1428" w:firstLine="1068"/>
        <w:jc w:val="both"/>
        <w:rPr>
          <w:rFonts w:ascii="Times New Roman" w:cs="Times New Roman" w:eastAsia="Times New Roman" w:hAnsi="Times New Roman"/>
          <w:sz w:val="24"/>
          <w:szCs w:val="24"/>
        </w:rPr>
      </w:pPr>
      <w:bookmarkStart w:colFirst="0" w:colLast="0" w:name="h.4f1mdlm" w:id="42"/>
      <w:bookmarkEnd w:id="42"/>
      <w:r w:rsidDel="00000000" w:rsidR="00000000" w:rsidRPr="00000000">
        <w:rPr>
          <w:rFonts w:ascii="Times New Roman" w:cs="Times New Roman" w:eastAsia="Times New Roman" w:hAnsi="Times New Roman"/>
          <w:b w:val="1"/>
          <w:sz w:val="24"/>
          <w:szCs w:val="24"/>
          <w:rtl w:val="0"/>
        </w:rPr>
        <w:t xml:space="preserve"> Scénario</w:t>
      </w:r>
      <w:r w:rsidDel="00000000" w:rsidR="00000000" w:rsidRPr="00000000">
        <w:rPr>
          <w:rtl w:val="0"/>
        </w:rPr>
      </w:r>
    </w:p>
    <w:tbl>
      <w:tblPr>
        <w:tblStyle w:val="Table4"/>
        <w:bidi w:val="0"/>
        <w:tblW w:w="8568.0" w:type="dxa"/>
        <w:jc w:val="center"/>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5"/>
        <w:gridCol w:w="6203"/>
        <w:tblGridChange w:id="0">
          <w:tblGrid>
            <w:gridCol w:w="2365"/>
            <w:gridCol w:w="6203"/>
          </w:tblGrid>
        </w:tblGridChange>
      </w:tblGrid>
      <w:tr>
        <w:tc>
          <w:tcPr>
            <w:shd w:fill="eeece1"/>
          </w:tcPr>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b w:val="1"/>
                <w:color w:val="1f497d"/>
                <w:sz w:val="24"/>
                <w:szCs w:val="24"/>
                <w:rtl w:val="0"/>
              </w:rPr>
              <w:t xml:space="preserve">Cible</w:t>
            </w:r>
          </w:p>
        </w:tc>
        <w:tc>
          <w:tcPr>
            <w:shd w:fill="eeece1"/>
          </w:tcPr>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b w:val="1"/>
                <w:color w:val="1f497d"/>
                <w:sz w:val="24"/>
                <w:szCs w:val="24"/>
                <w:rtl w:val="0"/>
              </w:rPr>
              <w:t xml:space="preserve">Scénario</w:t>
            </w:r>
          </w:p>
        </w:tc>
      </w:tr>
      <w:tr>
        <w:tc>
          <w:tcPr/>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b w:val="1"/>
                <w:color w:val="1f497d"/>
                <w:sz w:val="24"/>
                <w:szCs w:val="24"/>
                <w:rtl w:val="0"/>
              </w:rPr>
              <w:t xml:space="preserve"> </w:t>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rtl w:val="0"/>
              </w:rPr>
              <w:t xml:space="preserve">Gestionnaire</w:t>
            </w:r>
            <w:r w:rsidDel="00000000" w:rsidR="00000000" w:rsidRPr="00000000">
              <w:rPr>
                <w:rtl w:val="0"/>
              </w:rPr>
            </w:r>
          </w:p>
        </w:tc>
        <w:tc>
          <w:tcPr/>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rtl w:val="0"/>
              </w:rPr>
              <w:t xml:space="preserve">Authentification :</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                    -&gt;Saisir Login et mot de passe </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                    -&gt;Editer profil </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Créer un exercice :</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                     -&gt;“Ajouter exercice” </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                     -&gt;Entrer (N° exercice, fac-similé, Date, Correction, status)</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                     -&gt;Option aperçu (Preview)</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                     -&gt;Puis valider la création. </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Modifier un exercice:</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                      -&gt;“Modifier exercice”</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                      -&gt;Choisir l’exercice </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                      -&gt;Éditer et modifier l’exercice</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ab/>
              <w:t xml:space="preserve">           -&gt;Enregistrer modification</w:t>
              <w:tab/>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Supprimer un exercice :</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ab/>
              <w:tab/>
              <w:t xml:space="preserve">-&gt;Choisir l’exercice à supprimer</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ab/>
              <w:tab/>
              <w:t xml:space="preserve">-&gt;Supprimer </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ab/>
              <w:tab/>
              <w:t xml:space="preserve">-&gt;Confirmer  suppression.</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Confirmer inscription d’un étudiant :</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ab/>
              <w:tab/>
              <w:t xml:space="preserve">-&gt;Notifier qu’une inscription est faite </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ab/>
              <w:tab/>
              <w:t xml:space="preserve">-&gt;Consulter le profil de l’étudiant inscrit </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ab/>
              <w:tab/>
              <w:t xml:space="preserve">-&gt;Confirmer ou annuler l’inscription.</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Se déconnecter</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tc>
      </w:tr>
    </w:tbl>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numPr>
          <w:ilvl w:val="0"/>
          <w:numId w:val="4"/>
        </w:numPr>
        <w:spacing w:after="200" w:before="0" w:line="240" w:lineRule="auto"/>
        <w:ind w:left="1428" w:firstLine="1068"/>
        <w:jc w:val="both"/>
        <w:rPr>
          <w:rFonts w:ascii="Times New Roman" w:cs="Times New Roman" w:eastAsia="Times New Roman" w:hAnsi="Times New Roman"/>
          <w:sz w:val="24"/>
          <w:szCs w:val="24"/>
        </w:rPr>
      </w:pPr>
      <w:bookmarkStart w:colFirst="0" w:colLast="0" w:name="h.2u6wntf" w:id="43"/>
      <w:bookmarkEnd w:id="43"/>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19c6y18" w:id="44"/>
      <w:bookmarkEnd w:id="44"/>
      <w:r w:rsidDel="00000000" w:rsidR="00000000" w:rsidRPr="00000000">
        <w:rPr>
          <w:rFonts w:ascii="Calibri" w:cs="Calibri" w:eastAsia="Calibri" w:hAnsi="Calibri"/>
          <w:b w:val="1"/>
          <w:color w:val="4f81bd"/>
          <w:sz w:val="26"/>
          <w:szCs w:val="26"/>
          <w:u w:val="single"/>
          <w:rtl w:val="0"/>
        </w:rPr>
        <w:t xml:space="preserve">Besoins principaux :</w:t>
      </w:r>
    </w:p>
    <w:p w:rsidR="00000000" w:rsidDel="00000000" w:rsidP="00000000" w:rsidRDefault="00000000" w:rsidRPr="00000000">
      <w:pPr>
        <w:spacing w:after="200" w:before="0" w:line="360" w:lineRule="auto"/>
        <w:ind w:firstLine="360"/>
        <w:contextualSpacing w:val="0"/>
        <w:jc w:val="both"/>
      </w:pPr>
      <w:bookmarkStart w:colFirst="0" w:colLast="0" w:name="h.3tbugp1" w:id="45"/>
      <w:bookmarkEnd w:id="45"/>
      <w:r w:rsidDel="00000000" w:rsidR="00000000" w:rsidRPr="00000000">
        <w:rPr>
          <w:rFonts w:ascii="Times New Roman" w:cs="Times New Roman" w:eastAsia="Times New Roman" w:hAnsi="Times New Roman"/>
          <w:b w:val="0"/>
          <w:color w:val="000000"/>
          <w:sz w:val="24"/>
          <w:szCs w:val="24"/>
          <w:rtl w:val="0"/>
        </w:rPr>
        <w:t xml:space="preserve">Le besoin principal du commanditaire est de pouvoir gérer de manière entièrement automatisée les cours de travaux dirigés sur la paléographie dans le cadre de ses enseignements dispensés au Département Archives et Médiathèque de l’Université Toulouse 2 Jean</w:t>
      </w:r>
      <w:ins w:author="Valérie Ziegler" w:id="6" w:date="2015-10-26T02:51:08Z">
        <w:r w:rsidDel="00000000" w:rsidR="00000000" w:rsidRPr="00000000">
          <w:rPr>
            <w:rFonts w:ascii="Times New Roman" w:cs="Times New Roman" w:eastAsia="Times New Roman" w:hAnsi="Times New Roman"/>
            <w:b w:val="0"/>
            <w:color w:val="000000"/>
            <w:sz w:val="24"/>
            <w:szCs w:val="24"/>
            <w:rtl w:val="0"/>
          </w:rPr>
          <w:t xml:space="preserve">-</w:t>
        </w:r>
      </w:ins>
      <w:del w:author="Valérie Ziegler" w:id="6" w:date="2015-10-26T02:51:08Z">
        <w:r w:rsidDel="00000000" w:rsidR="00000000" w:rsidRPr="00000000">
          <w:rPr>
            <w:rFonts w:ascii="Times New Roman" w:cs="Times New Roman" w:eastAsia="Times New Roman" w:hAnsi="Times New Roman"/>
            <w:b w:val="0"/>
            <w:color w:val="000000"/>
            <w:sz w:val="24"/>
            <w:szCs w:val="24"/>
            <w:rtl w:val="0"/>
          </w:rPr>
          <w:delText xml:space="preserve"> </w:delText>
        </w:r>
      </w:del>
      <w:r w:rsidDel="00000000" w:rsidR="00000000" w:rsidRPr="00000000">
        <w:rPr>
          <w:rFonts w:ascii="Times New Roman" w:cs="Times New Roman" w:eastAsia="Times New Roman" w:hAnsi="Times New Roman"/>
          <w:b w:val="0"/>
          <w:color w:val="000000"/>
          <w:sz w:val="24"/>
          <w:szCs w:val="24"/>
          <w:rtl w:val="0"/>
        </w:rPr>
        <w:t xml:space="preserve">Jaurès. Cette gestion automatisée doit s’inscrire dans un processus organisationnel optimisé pour permettre une préparation aisée et plus </w:t>
      </w:r>
      <w:r w:rsidDel="00000000" w:rsidR="00000000" w:rsidRPr="00000000">
        <w:rPr>
          <w:rFonts w:ascii="Times New Roman" w:cs="Times New Roman" w:eastAsia="Times New Roman" w:hAnsi="Times New Roman"/>
          <w:sz w:val="24"/>
          <w:szCs w:val="24"/>
          <w:rtl w:val="0"/>
        </w:rPr>
        <w:t xml:space="preserve">é</w:t>
      </w:r>
      <w:r w:rsidDel="00000000" w:rsidR="00000000" w:rsidRPr="00000000">
        <w:rPr>
          <w:rFonts w:ascii="Times New Roman" w:cs="Times New Roman" w:eastAsia="Times New Roman" w:hAnsi="Times New Roman"/>
          <w:b w:val="0"/>
          <w:color w:val="000000"/>
          <w:sz w:val="24"/>
          <w:szCs w:val="24"/>
          <w:rtl w:val="0"/>
        </w:rPr>
        <w:t xml:space="preserve">rgonomique des cours.</w:t>
      </w:r>
    </w:p>
    <w:p w:rsidR="00000000" w:rsidDel="00000000" w:rsidP="00000000" w:rsidRDefault="00000000" w:rsidRPr="00000000">
      <w:pPr>
        <w:spacing w:after="200" w:before="0" w:line="360" w:lineRule="auto"/>
        <w:ind w:firstLine="360"/>
        <w:contextualSpacing w:val="0"/>
        <w:jc w:val="both"/>
      </w:pPr>
      <w:bookmarkStart w:colFirst="0" w:colLast="0" w:name="h.28h4qwu" w:id="46"/>
      <w:bookmarkEnd w:id="46"/>
      <w:r w:rsidDel="00000000" w:rsidR="00000000" w:rsidRPr="00000000">
        <w:rPr>
          <w:rFonts w:ascii="Times New Roman" w:cs="Times New Roman" w:eastAsia="Times New Roman" w:hAnsi="Times New Roman"/>
          <w:b w:val="0"/>
          <w:color w:val="000000"/>
          <w:sz w:val="24"/>
          <w:szCs w:val="24"/>
          <w:rtl w:val="0"/>
        </w:rPr>
        <w:t xml:space="preserve">Il s’agit plus concrètement de :</w:t>
      </w:r>
    </w:p>
    <w:p w:rsidR="00000000" w:rsidDel="00000000" w:rsidP="00000000" w:rsidRDefault="00000000" w:rsidRPr="00000000">
      <w:pPr>
        <w:numPr>
          <w:ilvl w:val="0"/>
          <w:numId w:val="9"/>
        </w:numPr>
        <w:spacing w:after="0" w:before="0" w:line="36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Avoir une structure cohérente sans redondance de l’ensemble des données sur les images et les transcriptions qui constituent les exercices de paléographie.</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Disposer d’une base de données sous MySQL.</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Pouvoir effectuer des opérations d’intégration, de modification et de suppression des données de la base.</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Disposer d’une interface administrateur web permettant d’effectuer des opérations de  création, de modification et de suppression des exercices à partir de données nouvelles d’une part et de données préalablement intégrer dans la base d’autre part.</w:t>
      </w:r>
    </w:p>
    <w:p w:rsidR="00000000" w:rsidDel="00000000" w:rsidP="00000000" w:rsidRDefault="00000000" w:rsidRPr="00000000">
      <w:pPr>
        <w:numPr>
          <w:ilvl w:val="0"/>
          <w:numId w:val="9"/>
        </w:numPr>
        <w:spacing w:after="0" w:before="0" w:line="36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Avoir un outil de recherche performant permettant à la fois d’effectuer des opérations de recherche simple à partir d’une indexation en full-texte et aussi des opérations de recherche multicritères basées sur une indexation plus poussée (métadonnées descriptives)</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Organiser et planifier les séances de travaux dirigés à partir d’une interface centrale.</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Avoir un système de tri séquentiel sur les exercices du système afin de réduire au maximum les risques de redondance dans les propositions d’examen</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Disposer d’un système d’archivage des opérations sur les données du système </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Gérer toutes les opérations liées aux accès à partir d’un espace dédié</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Configurer sans restriction l’ensemble des comptes utilisateurs du système à partir d’un point administrateur</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Avoir une documentation détaillée et explicite de la structure fonctionnelle complète du système </w:t>
      </w: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h.nmf14n" w:id="47"/>
      <w:bookmarkEnd w:id="47"/>
      <w:r w:rsidDel="00000000" w:rsidR="00000000" w:rsidRPr="00000000">
        <w:rPr>
          <w:rFonts w:ascii="Calibri" w:cs="Calibri" w:eastAsia="Calibri" w:hAnsi="Calibri"/>
          <w:b w:val="1"/>
          <w:color w:val="4f81bd"/>
          <w:sz w:val="26"/>
          <w:szCs w:val="26"/>
          <w:u w:val="single"/>
          <w:rtl w:val="0"/>
        </w:rPr>
        <w:t xml:space="preserve"> Besoins secondaires</w:t>
      </w:r>
    </w:p>
    <w:p w:rsidR="00000000" w:rsidDel="00000000" w:rsidP="00000000" w:rsidRDefault="00000000" w:rsidRPr="00000000">
      <w:pPr>
        <w:spacing w:after="0" w:before="0" w:line="360" w:lineRule="auto"/>
        <w:ind w:firstLine="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Du besoin principal expressément formulé par le commanditaire découlent  plusieurs besoins secondaires. Il s’agit notamment de :</w:t>
      </w:r>
      <w:r w:rsidDel="00000000" w:rsidR="00000000" w:rsidRPr="00000000">
        <w:rPr>
          <w:rtl w:val="0"/>
        </w:rPr>
      </w:r>
    </w:p>
    <w:p w:rsidR="00000000" w:rsidDel="00000000" w:rsidP="00000000" w:rsidRDefault="00000000" w:rsidRPr="00000000">
      <w:pPr>
        <w:numPr>
          <w:ilvl w:val="0"/>
          <w:numId w:val="12"/>
        </w:numPr>
        <w:spacing w:after="0" w:before="0" w:line="360" w:lineRule="auto"/>
        <w:ind w:left="360" w:hanging="360"/>
        <w:jc w:val="both"/>
        <w:rPr/>
      </w:pPr>
      <w:r w:rsidDel="00000000" w:rsidR="00000000" w:rsidRPr="00000000">
        <w:rPr>
          <w:rFonts w:ascii="Times New Roman" w:cs="Times New Roman" w:eastAsia="Times New Roman" w:hAnsi="Times New Roman"/>
          <w:b w:val="0"/>
          <w:color w:val="000000"/>
          <w:sz w:val="24"/>
          <w:szCs w:val="24"/>
          <w:rtl w:val="0"/>
        </w:rPr>
        <w:t xml:space="preserve">Disposer d’un outil intégrant des données facilement échangeables.</w:t>
      </w:r>
      <w:r w:rsidDel="00000000" w:rsidR="00000000" w:rsidRPr="00000000">
        <w:rPr>
          <w:rtl w:val="0"/>
        </w:rPr>
      </w:r>
    </w:p>
    <w:p w:rsidR="00000000" w:rsidDel="00000000" w:rsidP="00000000" w:rsidRDefault="00000000" w:rsidRPr="00000000">
      <w:pPr>
        <w:numPr>
          <w:ilvl w:val="0"/>
          <w:numId w:val="12"/>
        </w:numPr>
        <w:spacing w:after="0" w:before="0" w:line="360" w:lineRule="auto"/>
        <w:ind w:left="360" w:hanging="360"/>
        <w:jc w:val="both"/>
        <w:rPr/>
      </w:pPr>
      <w:r w:rsidDel="00000000" w:rsidR="00000000" w:rsidRPr="00000000">
        <w:rPr>
          <w:rFonts w:ascii="Times New Roman" w:cs="Times New Roman" w:eastAsia="Times New Roman" w:hAnsi="Times New Roman"/>
          <w:b w:val="0"/>
          <w:color w:val="000000"/>
          <w:sz w:val="24"/>
          <w:szCs w:val="24"/>
          <w:rtl w:val="0"/>
        </w:rPr>
        <w:t xml:space="preserve">Disposer d’un outil collaboratif de gestion des cours de paléographie.</w:t>
      </w:r>
      <w:r w:rsidDel="00000000" w:rsidR="00000000" w:rsidRPr="00000000">
        <w:rPr>
          <w:rtl w:val="0"/>
        </w:rPr>
      </w:r>
    </w:p>
    <w:p w:rsidR="00000000" w:rsidDel="00000000" w:rsidP="00000000" w:rsidRDefault="00000000" w:rsidRPr="00000000">
      <w:pPr>
        <w:numPr>
          <w:ilvl w:val="0"/>
          <w:numId w:val="12"/>
        </w:numPr>
        <w:spacing w:after="0" w:before="0" w:line="360" w:lineRule="auto"/>
        <w:ind w:left="360" w:hanging="360"/>
        <w:jc w:val="both"/>
        <w:rPr/>
      </w:pPr>
      <w:r w:rsidDel="00000000" w:rsidR="00000000" w:rsidRPr="00000000">
        <w:rPr>
          <w:rFonts w:ascii="Times New Roman" w:cs="Times New Roman" w:eastAsia="Times New Roman" w:hAnsi="Times New Roman"/>
          <w:b w:val="0"/>
          <w:color w:val="000000"/>
          <w:sz w:val="24"/>
          <w:szCs w:val="24"/>
          <w:rtl w:val="0"/>
        </w:rPr>
        <w:t xml:space="preserve">Permettre aux étudiants d’être autonome dans l’apprentissage de la paléographie.</w:t>
      </w:r>
      <w:r w:rsidDel="00000000" w:rsidR="00000000" w:rsidRPr="00000000">
        <w:rPr>
          <w:rtl w:val="0"/>
        </w:rPr>
      </w:r>
    </w:p>
    <w:p w:rsidR="00000000" w:rsidDel="00000000" w:rsidP="00000000" w:rsidRDefault="00000000" w:rsidRPr="00000000">
      <w:pPr>
        <w:numPr>
          <w:ilvl w:val="0"/>
          <w:numId w:val="12"/>
        </w:numPr>
        <w:spacing w:after="0" w:before="0" w:line="360" w:lineRule="auto"/>
        <w:ind w:left="360" w:hanging="360"/>
        <w:jc w:val="both"/>
        <w:rPr/>
      </w:pPr>
      <w:r w:rsidDel="00000000" w:rsidR="00000000" w:rsidRPr="00000000">
        <w:rPr>
          <w:rFonts w:ascii="Times New Roman" w:cs="Times New Roman" w:eastAsia="Times New Roman" w:hAnsi="Times New Roman"/>
          <w:sz w:val="24"/>
          <w:szCs w:val="24"/>
          <w:rtl w:val="0"/>
        </w:rPr>
        <w:t xml:space="preserve">Réduire</w:t>
      </w:r>
      <w:r w:rsidDel="00000000" w:rsidR="00000000" w:rsidRPr="00000000">
        <w:rPr>
          <w:rFonts w:ascii="Times New Roman" w:cs="Times New Roman" w:eastAsia="Times New Roman" w:hAnsi="Times New Roman"/>
          <w:b w:val="0"/>
          <w:color w:val="000000"/>
          <w:sz w:val="24"/>
          <w:szCs w:val="24"/>
          <w:rtl w:val="0"/>
        </w:rPr>
        <w:t xml:space="preserve"> le temps de préparation des enseignements.</w:t>
      </w:r>
      <w:r w:rsidDel="00000000" w:rsidR="00000000" w:rsidRPr="00000000">
        <w:rPr>
          <w:rtl w:val="0"/>
        </w:rPr>
      </w:r>
    </w:p>
    <w:p w:rsidR="00000000" w:rsidDel="00000000" w:rsidP="00000000" w:rsidRDefault="00000000" w:rsidRPr="00000000">
      <w:pPr>
        <w:numPr>
          <w:ilvl w:val="0"/>
          <w:numId w:val="12"/>
        </w:numPr>
        <w:spacing w:after="0" w:before="0" w:line="360" w:lineRule="auto"/>
        <w:ind w:left="360" w:hanging="360"/>
        <w:jc w:val="both"/>
        <w:rPr/>
      </w:pPr>
      <w:r w:rsidDel="00000000" w:rsidR="00000000" w:rsidRPr="00000000">
        <w:rPr>
          <w:rFonts w:ascii="Times New Roman" w:cs="Times New Roman" w:eastAsia="Times New Roman" w:hAnsi="Times New Roman"/>
          <w:b w:val="0"/>
          <w:color w:val="000000"/>
          <w:sz w:val="24"/>
          <w:szCs w:val="24"/>
          <w:rtl w:val="0"/>
        </w:rPr>
        <w:t xml:space="preserve">Avoir une application </w:t>
      </w:r>
      <w:r w:rsidDel="00000000" w:rsidR="00000000" w:rsidRPr="00000000">
        <w:rPr>
          <w:rFonts w:ascii="Times New Roman" w:cs="Times New Roman" w:eastAsia="Times New Roman" w:hAnsi="Times New Roman"/>
          <w:sz w:val="24"/>
          <w:szCs w:val="24"/>
          <w:rtl w:val="0"/>
        </w:rPr>
        <w:t xml:space="preserve">conviviale</w:t>
      </w:r>
      <w:r w:rsidDel="00000000" w:rsidR="00000000" w:rsidRPr="00000000">
        <w:rPr>
          <w:rFonts w:ascii="Times New Roman" w:cs="Times New Roman" w:eastAsia="Times New Roman" w:hAnsi="Times New Roman"/>
          <w:b w:val="0"/>
          <w:color w:val="000000"/>
          <w:sz w:val="24"/>
          <w:szCs w:val="24"/>
          <w:rtl w:val="0"/>
        </w:rPr>
        <w:t xml:space="preserve"> qui permet aux étudiants de travailler aisément  tout en s’épanouissant.</w:t>
      </w:r>
      <w:r w:rsidDel="00000000" w:rsidR="00000000" w:rsidRPr="00000000">
        <w:rPr>
          <w:rtl w:val="0"/>
        </w:rPr>
      </w:r>
    </w:p>
    <w:p w:rsidR="00000000" w:rsidDel="00000000" w:rsidP="00000000" w:rsidRDefault="00000000" w:rsidRPr="00000000">
      <w:pPr>
        <w:numPr>
          <w:ilvl w:val="0"/>
          <w:numId w:val="12"/>
        </w:numPr>
        <w:spacing w:after="0" w:before="0" w:line="360" w:lineRule="auto"/>
        <w:ind w:left="360" w:hanging="360"/>
        <w:jc w:val="both"/>
        <w:rPr/>
      </w:pPr>
      <w:r w:rsidDel="00000000" w:rsidR="00000000" w:rsidRPr="00000000">
        <w:rPr>
          <w:rFonts w:ascii="Times New Roman" w:cs="Times New Roman" w:eastAsia="Times New Roman" w:hAnsi="Times New Roman"/>
          <w:b w:val="0"/>
          <w:color w:val="000000"/>
          <w:sz w:val="24"/>
          <w:szCs w:val="24"/>
          <w:rtl w:val="0"/>
        </w:rPr>
        <w:t xml:space="preserve">Mettre à disposition des étudiants une interface évitant un style « moyenâgeux » (vieux papiers,…) permettant ainsi d'accentuer chez eux la passion de la matière.</w:t>
      </w:r>
      <w:r w:rsidDel="00000000" w:rsidR="00000000" w:rsidRPr="00000000">
        <w:rPr>
          <w:rtl w:val="0"/>
        </w:rPr>
      </w:r>
    </w:p>
    <w:p w:rsidR="00000000" w:rsidDel="00000000" w:rsidP="00000000" w:rsidRDefault="00000000" w:rsidRPr="00000000">
      <w:pPr>
        <w:numPr>
          <w:ilvl w:val="0"/>
          <w:numId w:val="12"/>
        </w:numPr>
        <w:spacing w:after="0" w:before="0" w:line="360" w:lineRule="auto"/>
        <w:ind w:left="360" w:hanging="360"/>
        <w:jc w:val="both"/>
        <w:rPr/>
      </w:pPr>
      <w:r w:rsidDel="00000000" w:rsidR="00000000" w:rsidRPr="00000000">
        <w:rPr>
          <w:rFonts w:ascii="Times New Roman" w:cs="Times New Roman" w:eastAsia="Times New Roman" w:hAnsi="Times New Roman"/>
          <w:b w:val="0"/>
          <w:color w:val="000000"/>
          <w:sz w:val="24"/>
          <w:szCs w:val="24"/>
          <w:rtl w:val="0"/>
        </w:rPr>
        <w:t xml:space="preserve">Avoir une outil qui intègre </w:t>
      </w:r>
      <w:r w:rsidDel="00000000" w:rsidR="00000000" w:rsidRPr="00000000">
        <w:rPr>
          <w:rFonts w:ascii="Times New Roman" w:cs="Times New Roman" w:eastAsia="Times New Roman" w:hAnsi="Times New Roman"/>
          <w:sz w:val="24"/>
          <w:szCs w:val="24"/>
          <w:rtl w:val="0"/>
        </w:rPr>
        <w:t xml:space="preserve">une</w:t>
      </w:r>
      <w:r w:rsidDel="00000000" w:rsidR="00000000" w:rsidRPr="00000000">
        <w:rPr>
          <w:rFonts w:ascii="Times New Roman" w:cs="Times New Roman" w:eastAsia="Times New Roman" w:hAnsi="Times New Roman"/>
          <w:b w:val="0"/>
          <w:color w:val="000000"/>
          <w:sz w:val="24"/>
          <w:szCs w:val="24"/>
          <w:rtl w:val="0"/>
        </w:rPr>
        <w:t xml:space="preserve"> configuration graphique conviviale permettra de mieux mettre en évidence les textes anciens de paléographie pour les rendre plus attractifs. </w:t>
      </w:r>
      <w:r w:rsidDel="00000000" w:rsidR="00000000" w:rsidRPr="00000000">
        <w:rPr>
          <w:rtl w:val="0"/>
        </w:rPr>
      </w:r>
    </w:p>
    <w:p w:rsidR="00000000" w:rsidDel="00000000" w:rsidP="00000000" w:rsidRDefault="00000000" w:rsidRPr="00000000">
      <w:pPr>
        <w:numPr>
          <w:ilvl w:val="0"/>
          <w:numId w:val="12"/>
        </w:numPr>
        <w:spacing w:after="0" w:before="0" w:line="360" w:lineRule="auto"/>
        <w:ind w:left="360" w:hanging="360"/>
        <w:jc w:val="both"/>
        <w:rPr/>
      </w:pPr>
      <w:r w:rsidDel="00000000" w:rsidR="00000000" w:rsidRPr="00000000">
        <w:rPr>
          <w:rFonts w:ascii="Times New Roman" w:cs="Times New Roman" w:eastAsia="Times New Roman" w:hAnsi="Times New Roman"/>
          <w:b w:val="0"/>
          <w:color w:val="000000"/>
          <w:sz w:val="24"/>
          <w:szCs w:val="24"/>
          <w:rtl w:val="0"/>
        </w:rPr>
        <w:t xml:space="preserve">Acquérir une application utilisable sur plusieurs supports (Responsive design)</w:t>
      </w:r>
      <w:r w:rsidDel="00000000" w:rsidR="00000000" w:rsidRPr="00000000">
        <w:rPr>
          <w:rtl w:val="0"/>
        </w:rPr>
      </w:r>
    </w:p>
    <w:p w:rsidR="00000000" w:rsidDel="00000000" w:rsidP="00000000" w:rsidRDefault="00000000" w:rsidRPr="00000000">
      <w:pPr>
        <w:numPr>
          <w:ilvl w:val="0"/>
          <w:numId w:val="12"/>
        </w:numPr>
        <w:spacing w:after="0" w:before="0" w:line="360" w:lineRule="auto"/>
        <w:ind w:left="36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Envoyer des lettres de rappel aux utilisateurs du système </w:t>
      </w:r>
    </w:p>
    <w:p w:rsidR="00000000" w:rsidDel="00000000" w:rsidP="00000000" w:rsidRDefault="00000000" w:rsidRPr="00000000">
      <w:pPr>
        <w:numPr>
          <w:ilvl w:val="0"/>
          <w:numId w:val="12"/>
        </w:numPr>
        <w:spacing w:after="0" w:before="0" w:line="360" w:lineRule="auto"/>
        <w:ind w:left="360" w:hanging="360"/>
        <w:jc w:val="both"/>
        <w:rPr/>
      </w:pPr>
      <w:r w:rsidDel="00000000" w:rsidR="00000000" w:rsidRPr="00000000">
        <w:rPr>
          <w:rFonts w:ascii="Times New Roman" w:cs="Times New Roman" w:eastAsia="Times New Roman" w:hAnsi="Times New Roman"/>
          <w:b w:val="0"/>
          <w:color w:val="000000"/>
          <w:sz w:val="24"/>
          <w:szCs w:val="24"/>
          <w:rtl w:val="0"/>
        </w:rPr>
        <w:t xml:space="preserve">Mettre à disposition un espace de communication et d’échange sur diverses problématiques liées à la paléographie.</w:t>
      </w:r>
      <w:r w:rsidDel="00000000" w:rsidR="00000000" w:rsidRPr="00000000">
        <w:rPr>
          <w:rtl w:val="0"/>
        </w:rPr>
      </w:r>
    </w:p>
    <w:p w:rsidR="00000000" w:rsidDel="00000000" w:rsidP="00000000" w:rsidRDefault="00000000" w:rsidRPr="00000000">
      <w:pPr>
        <w:numPr>
          <w:ilvl w:val="0"/>
          <w:numId w:val="10"/>
        </w:numPr>
        <w:spacing w:after="200" w:before="0" w:line="276" w:lineRule="auto"/>
        <w:ind w:left="1440" w:hanging="360"/>
        <w:contextualSpacing w:val="1"/>
        <w:rPr>
          <w:color w:val="4f81bd"/>
          <w:sz w:val="26"/>
          <w:szCs w:val="26"/>
        </w:rPr>
      </w:pPr>
      <w:bookmarkStart w:colFirst="0" w:colLast="0" w:name="h.aliaz5z2qogg" w:id="48"/>
      <w:bookmarkEnd w:id="48"/>
      <w:r w:rsidDel="00000000" w:rsidR="00000000" w:rsidRPr="00000000">
        <w:rPr>
          <w:rFonts w:ascii="Calibri" w:cs="Calibri" w:eastAsia="Calibri" w:hAnsi="Calibri"/>
          <w:b w:val="0"/>
          <w:color w:val="4f81bd"/>
          <w:sz w:val="26"/>
          <w:szCs w:val="26"/>
          <w:rtl w:val="0"/>
        </w:rPr>
        <w:t xml:space="preserve">Besoins en front-office</w:t>
      </w:r>
      <w:r w:rsidDel="00000000" w:rsidR="00000000" w:rsidRPr="00000000">
        <w:rPr>
          <w:rtl w:val="0"/>
        </w:rPr>
      </w:r>
    </w:p>
    <w:p w:rsidR="00000000" w:rsidDel="00000000" w:rsidP="00000000" w:rsidRDefault="00000000" w:rsidRPr="00000000">
      <w:pPr>
        <w:numPr>
          <w:ilvl w:val="0"/>
          <w:numId w:val="13"/>
        </w:numPr>
        <w:spacing w:after="200" w:before="0" w:line="276" w:lineRule="auto"/>
        <w:ind w:left="789" w:hanging="360"/>
        <w:contextualSpacing w:val="1"/>
        <w:rPr>
          <w:b w:val="1"/>
          <w:color w:val="4f81bd"/>
          <w:sz w:val="26"/>
          <w:szCs w:val="26"/>
        </w:rPr>
      </w:pPr>
      <w:bookmarkStart w:colFirst="0" w:colLast="0" w:name="h.1mrcu09" w:id="49"/>
      <w:bookmarkEnd w:id="49"/>
      <w:r w:rsidDel="00000000" w:rsidR="00000000" w:rsidRPr="00000000">
        <w:rPr>
          <w:rFonts w:ascii="Calibri" w:cs="Calibri" w:eastAsia="Calibri" w:hAnsi="Calibri"/>
          <w:b w:val="1"/>
          <w:color w:val="4f81bd"/>
          <w:sz w:val="26"/>
          <w:szCs w:val="26"/>
          <w:rtl w:val="0"/>
        </w:rPr>
        <w:t xml:space="preserve">Scénarios :</w:t>
      </w:r>
      <w:r w:rsidDel="00000000" w:rsidR="00000000" w:rsidRPr="00000000">
        <w:rPr>
          <w:rtl w:val="0"/>
        </w:rPr>
      </w:r>
    </w:p>
    <w:p w:rsidR="00000000" w:rsidDel="00000000" w:rsidP="00000000" w:rsidRDefault="00000000" w:rsidRPr="00000000">
      <w:pPr>
        <w:spacing w:after="200" w:before="0" w:line="276" w:lineRule="auto"/>
        <w:ind w:left="789" w:firstLine="0"/>
        <w:contextualSpacing w:val="0"/>
        <w:jc w:val="center"/>
      </w:pPr>
      <w:bookmarkStart w:colFirst="0" w:colLast="0" w:name="h.46r0co2" w:id="50"/>
      <w:bookmarkEnd w:id="50"/>
      <w:r w:rsidDel="00000000" w:rsidR="00000000" w:rsidRPr="00000000">
        <w:rPr>
          <w:rFonts w:ascii="Calibri" w:cs="Calibri" w:eastAsia="Calibri" w:hAnsi="Calibri"/>
          <w:b w:val="1"/>
          <w:color w:val="4f81bd"/>
          <w:sz w:val="26"/>
          <w:szCs w:val="26"/>
          <w:u w:val="single"/>
          <w:rtl w:val="0"/>
        </w:rPr>
        <w:t xml:space="preserve">Scénario 1</w:t>
      </w:r>
    </w:p>
    <w:tbl>
      <w:tblPr>
        <w:tblStyle w:val="Table5"/>
        <w:bidi w:val="0"/>
        <w:tblW w:w="8568.0" w:type="dxa"/>
        <w:jc w:val="center"/>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5"/>
        <w:gridCol w:w="6203"/>
        <w:tblGridChange w:id="0">
          <w:tblGrid>
            <w:gridCol w:w="2365"/>
            <w:gridCol w:w="6203"/>
          </w:tblGrid>
        </w:tblGridChange>
      </w:tblGrid>
      <w:tr>
        <w:tc>
          <w:tcPr>
            <w:shd w:fill="eeece1"/>
          </w:tcPr>
          <w:p w:rsidR="00000000" w:rsidDel="00000000" w:rsidP="00000000" w:rsidRDefault="00000000" w:rsidRPr="00000000">
            <w:pPr>
              <w:spacing w:after="200" w:before="0" w:line="276" w:lineRule="auto"/>
              <w:contextualSpacing w:val="0"/>
              <w:jc w:val="center"/>
            </w:pPr>
            <w:bookmarkStart w:colFirst="0" w:colLast="0" w:name="h.2lwamvv" w:id="51"/>
            <w:bookmarkEnd w:id="51"/>
            <w:r w:rsidDel="00000000" w:rsidR="00000000" w:rsidRPr="00000000">
              <w:rPr>
                <w:rFonts w:ascii="Times New Roman" w:cs="Times New Roman" w:eastAsia="Times New Roman" w:hAnsi="Times New Roman"/>
                <w:b w:val="1"/>
                <w:color w:val="1f497d"/>
                <w:sz w:val="28"/>
                <w:szCs w:val="28"/>
                <w:rtl w:val="0"/>
              </w:rPr>
              <w:t xml:space="preserve"> </w:t>
            </w:r>
            <w:r w:rsidDel="00000000" w:rsidR="00000000" w:rsidRPr="00000000">
              <w:rPr>
                <w:rFonts w:ascii="Times New Roman" w:cs="Times New Roman" w:eastAsia="Times New Roman" w:hAnsi="Times New Roman"/>
                <w:b w:val="1"/>
                <w:color w:val="1f497d"/>
                <w:sz w:val="24"/>
                <w:szCs w:val="24"/>
                <w:rtl w:val="0"/>
              </w:rPr>
              <w:t xml:space="preserve">Cible</w:t>
            </w:r>
          </w:p>
        </w:tc>
        <w:tc>
          <w:tcPr>
            <w:shd w:fill="eeece1"/>
          </w:tcPr>
          <w:p w:rsidR="00000000" w:rsidDel="00000000" w:rsidP="00000000" w:rsidRDefault="00000000" w:rsidRPr="00000000">
            <w:pPr>
              <w:spacing w:after="200" w:before="0" w:line="276" w:lineRule="auto"/>
              <w:contextualSpacing w:val="0"/>
              <w:jc w:val="center"/>
            </w:pPr>
            <w:bookmarkStart w:colFirst="0" w:colLast="0" w:name="h.111kx3o" w:id="52"/>
            <w:bookmarkEnd w:id="52"/>
            <w:r w:rsidDel="00000000" w:rsidR="00000000" w:rsidRPr="00000000">
              <w:rPr>
                <w:rFonts w:ascii="Times New Roman" w:cs="Times New Roman" w:eastAsia="Times New Roman" w:hAnsi="Times New Roman"/>
                <w:b w:val="1"/>
                <w:color w:val="1f497d"/>
                <w:sz w:val="24"/>
                <w:szCs w:val="24"/>
                <w:rtl w:val="0"/>
              </w:rPr>
              <w:t xml:space="preserve">Scénario</w:t>
            </w:r>
          </w:p>
        </w:tc>
      </w:tr>
      <w:tr>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1f497d"/>
                <w:sz w:val="24"/>
                <w:szCs w:val="24"/>
                <w:rtl w:val="0"/>
              </w:rPr>
              <w:t xml:space="preserve"> </w:t>
            </w:r>
          </w:p>
          <w:p w:rsidR="00000000" w:rsidDel="00000000" w:rsidP="00000000" w:rsidRDefault="00000000" w:rsidRPr="00000000">
            <w:pPr>
              <w:spacing w:after="200" w:before="0" w:line="276" w:lineRule="auto"/>
              <w:contextualSpacing w:val="0"/>
              <w:jc w:val="center"/>
            </w:pPr>
            <w:bookmarkStart w:colFirst="0" w:colLast="0" w:name="h.3l18frh" w:id="53"/>
            <w:bookmarkEnd w:id="53"/>
            <w:r w:rsidDel="00000000" w:rsidR="00000000" w:rsidRPr="00000000">
              <w:rPr>
                <w:rFonts w:ascii="Times New Roman" w:cs="Times New Roman" w:eastAsia="Times New Roman" w:hAnsi="Times New Roman"/>
                <w:b w:val="1"/>
                <w:color w:val="1f497d"/>
                <w:sz w:val="22"/>
                <w:szCs w:val="22"/>
                <w:rtl w:val="0"/>
              </w:rPr>
              <w:t xml:space="preserve">Étudiant inscrit en licence paléographie</w:t>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color w:val="000000"/>
                <w:sz w:val="22"/>
                <w:szCs w:val="22"/>
                <w:rtl w:val="0"/>
              </w:rPr>
              <w:t xml:space="preserve">-</w:t>
            </w:r>
            <w:r w:rsidDel="00000000" w:rsidR="00000000" w:rsidRPr="00000000">
              <w:rPr>
                <w:rFonts w:ascii="Times New Roman" w:cs="Times New Roman" w:eastAsia="Times New Roman" w:hAnsi="Times New Roman"/>
                <w:b w:val="1"/>
                <w:color w:val="000000"/>
                <w:sz w:val="22"/>
                <w:szCs w:val="22"/>
                <w:rtl w:val="0"/>
              </w:rPr>
              <w:t xml:space="preserve">Authentification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                      -&gt;Saisir Login et mot de passe (Transmit par l’Admin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                      -&gt;Editer profil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-Faire les exercices obligatoires: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b w:val="0"/>
                <w:color w:val="000000"/>
                <w:sz w:val="22"/>
                <w:szCs w:val="22"/>
                <w:rtl w:val="0"/>
              </w:rPr>
              <w:t xml:space="preserve">-&gt;Accéder aux exercices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                      -&gt;Faire les exercices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                      -&gt;Envoyer la correction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-Consulter la liste des exercices facultatifs: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color w:val="000000"/>
                <w:sz w:val="22"/>
                <w:szCs w:val="22"/>
                <w:rtl w:val="0"/>
              </w:rPr>
              <w:t xml:space="preserve">          -&gt;Accéder par thème, date..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                     -&gt;Pouvoir faire l’exercice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                     -&gt;Avoir la correction de l’exercice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-Rechercher un exercice: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color w:val="000000"/>
                <w:sz w:val="22"/>
                <w:szCs w:val="22"/>
                <w:rtl w:val="0"/>
              </w:rPr>
              <w:t xml:space="preserve">-&gt;Aller sur la page d’accueil</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                    -&gt;rechercher exercice (Recherche simple , avancée.)</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000000"/>
                <w:sz w:val="22"/>
                <w:szCs w:val="22"/>
                <w:rtl w:val="0"/>
              </w:rPr>
              <w:t xml:space="preserve">-Se déconnecter</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center"/>
      </w:pPr>
      <w:bookmarkStart w:colFirst="0" w:colLast="0" w:name="h.206ipza" w:id="54"/>
      <w:bookmarkEnd w:id="54"/>
      <w:r w:rsidDel="00000000" w:rsidR="00000000" w:rsidRPr="00000000">
        <w:rPr>
          <w:rFonts w:ascii="Calibri" w:cs="Calibri" w:eastAsia="Calibri" w:hAnsi="Calibri"/>
          <w:b w:val="1"/>
          <w:color w:val="4f81bd"/>
          <w:sz w:val="26"/>
          <w:szCs w:val="26"/>
          <w:u w:val="single"/>
          <w:rtl w:val="0"/>
        </w:rPr>
        <w:t xml:space="preserve">Scénario 2</w:t>
      </w:r>
      <w:r w:rsidDel="00000000" w:rsidR="00000000" w:rsidRPr="00000000">
        <w:rPr>
          <w:rtl w:val="0"/>
        </w:rPr>
      </w:r>
    </w:p>
    <w:tbl>
      <w:tblPr>
        <w:tblStyle w:val="Table6"/>
        <w:bidi w:val="0"/>
        <w:tblW w:w="8568.0" w:type="dxa"/>
        <w:jc w:val="center"/>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5"/>
        <w:gridCol w:w="6203"/>
        <w:tblGridChange w:id="0">
          <w:tblGrid>
            <w:gridCol w:w="2365"/>
            <w:gridCol w:w="6203"/>
          </w:tblGrid>
        </w:tblGridChange>
      </w:tblGrid>
      <w:tr>
        <w:tc>
          <w:tcPr>
            <w:shd w:fill="eeece1"/>
          </w:tcPr>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b w:val="1"/>
                <w:color w:val="1f497d"/>
                <w:sz w:val="24"/>
                <w:szCs w:val="24"/>
                <w:rtl w:val="0"/>
              </w:rPr>
              <w:t xml:space="preserve">Cible</w:t>
            </w:r>
          </w:p>
        </w:tc>
        <w:tc>
          <w:tcPr>
            <w:shd w:fill="eeece1"/>
          </w:tcPr>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b w:val="1"/>
                <w:color w:val="1f497d"/>
                <w:sz w:val="24"/>
                <w:szCs w:val="24"/>
                <w:rtl w:val="0"/>
              </w:rPr>
              <w:t xml:space="preserve">Scénario</w:t>
            </w:r>
          </w:p>
        </w:tc>
      </w:tr>
      <w:tr>
        <w:tc>
          <w:tcPr/>
          <w:p w:rsidR="00000000" w:rsidDel="00000000" w:rsidP="00000000" w:rsidRDefault="00000000" w:rsidRPr="00000000">
            <w:pPr>
              <w:spacing w:after="0" w:line="276" w:lineRule="auto"/>
              <w:contextualSpacing w:val="0"/>
            </w:pPr>
            <w:r w:rsidDel="00000000" w:rsidR="00000000" w:rsidRPr="00000000">
              <w:rPr>
                <w:b w:val="1"/>
                <w:color w:val="1f497d"/>
                <w:rtl w:val="0"/>
              </w:rPr>
              <w:t xml:space="preserve"> </w:t>
            </w:r>
          </w:p>
          <w:p w:rsidR="00000000" w:rsidDel="00000000" w:rsidP="00000000" w:rsidRDefault="00000000" w:rsidRPr="00000000">
            <w:pPr>
              <w:spacing w:after="0" w:before="0" w:line="276" w:lineRule="auto"/>
              <w:contextualSpacing w:val="0"/>
              <w:jc w:val="center"/>
            </w:pPr>
            <w:r w:rsidDel="00000000" w:rsidR="00000000" w:rsidRPr="00000000">
              <w:rPr>
                <w:b w:val="1"/>
                <w:rtl w:val="0"/>
              </w:rPr>
              <w:t xml:space="preserve">Étudiant non inscrit en licence paléographie</w:t>
            </w:r>
          </w:p>
          <w:p w:rsidR="00000000" w:rsidDel="00000000" w:rsidP="00000000" w:rsidRDefault="00000000" w:rsidRPr="00000000">
            <w:pPr>
              <w:spacing w:after="200" w:before="0" w:line="276" w:lineRule="auto"/>
              <w:contextualSpacing w:val="0"/>
              <w:jc w:val="center"/>
            </w:pPr>
            <w:r w:rsidDel="00000000" w:rsidR="00000000" w:rsidRPr="00000000">
              <w:rPr>
                <w:b w:val="1"/>
                <w:rtl w:val="0"/>
              </w:rPr>
              <w:t xml:space="preserve">(public)</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color w:val="000000"/>
                <w:rtl w:val="0"/>
              </w:rPr>
              <w:t xml:space="preserve">-S’inscrire :</w:t>
            </w:r>
          </w:p>
          <w:p w:rsidR="00000000" w:rsidDel="00000000" w:rsidP="00000000" w:rsidRDefault="00000000" w:rsidRPr="00000000">
            <w:pPr>
              <w:spacing w:line="276" w:lineRule="auto"/>
              <w:contextualSpacing w:val="0"/>
            </w:pPr>
            <w:r w:rsidDel="00000000" w:rsidR="00000000" w:rsidRPr="00000000">
              <w:rPr>
                <w:color w:val="000000"/>
                <w:rtl w:val="0"/>
              </w:rPr>
              <w:t xml:space="preserve">                 -&gt;Remplir formulaire d’inscription</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                 -&gt;Attendre validation par madame Nicole</w:t>
            </w:r>
          </w:p>
          <w:p w:rsidR="00000000" w:rsidDel="00000000" w:rsidP="00000000" w:rsidRDefault="00000000" w:rsidRPr="00000000">
            <w:pPr>
              <w:spacing w:after="200" w:line="276" w:lineRule="auto"/>
              <w:contextualSpacing w:val="0"/>
            </w:pPr>
            <w:r w:rsidDel="00000000" w:rsidR="00000000" w:rsidRPr="00000000">
              <w:rPr>
                <w:b w:val="1"/>
                <w:color w:val="000000"/>
                <w:rtl w:val="0"/>
              </w:rPr>
              <w:t xml:space="preserve">-Notifier la validation:</w:t>
            </w:r>
          </w:p>
          <w:p w:rsidR="00000000" w:rsidDel="00000000" w:rsidP="00000000" w:rsidRDefault="00000000" w:rsidRPr="00000000">
            <w:pPr>
              <w:spacing w:line="276" w:lineRule="auto"/>
              <w:contextualSpacing w:val="0"/>
            </w:pPr>
            <w:r w:rsidDel="00000000" w:rsidR="00000000" w:rsidRPr="00000000">
              <w:rPr>
                <w:color w:val="000000"/>
                <w:rtl w:val="0"/>
              </w:rPr>
              <w:t xml:space="preserve">                -&gt;Validation de l’inscription par madame Nicole</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                -&gt;Recevoir notification par Email</w:t>
            </w:r>
          </w:p>
          <w:p w:rsidR="00000000" w:rsidDel="00000000" w:rsidP="00000000" w:rsidRDefault="00000000" w:rsidRPr="00000000">
            <w:pPr>
              <w:spacing w:after="200" w:line="276" w:lineRule="auto"/>
              <w:contextualSpacing w:val="0"/>
            </w:pPr>
            <w:r w:rsidDel="00000000" w:rsidR="00000000" w:rsidRPr="00000000">
              <w:rPr>
                <w:b w:val="1"/>
                <w:color w:val="000000"/>
                <w:rtl w:val="0"/>
              </w:rPr>
              <w:t xml:space="preserve">-Authentification:</w:t>
            </w:r>
          </w:p>
          <w:p w:rsidR="00000000" w:rsidDel="00000000" w:rsidP="00000000" w:rsidRDefault="00000000" w:rsidRPr="00000000">
            <w:pPr>
              <w:spacing w:line="276" w:lineRule="auto"/>
              <w:contextualSpacing w:val="0"/>
            </w:pPr>
            <w:r w:rsidDel="00000000" w:rsidR="00000000" w:rsidRPr="00000000">
              <w:rPr>
                <w:color w:val="000000"/>
                <w:rtl w:val="0"/>
              </w:rPr>
              <w:t xml:space="preserve">                 -&gt; Saisir Login et mot de passe </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                 -&gt;Editer profil</w:t>
            </w:r>
          </w:p>
          <w:p w:rsidR="00000000" w:rsidDel="00000000" w:rsidP="00000000" w:rsidRDefault="00000000" w:rsidRPr="00000000">
            <w:pPr>
              <w:spacing w:after="200" w:line="276" w:lineRule="auto"/>
              <w:contextualSpacing w:val="0"/>
            </w:pPr>
            <w:r w:rsidDel="00000000" w:rsidR="00000000" w:rsidRPr="00000000">
              <w:rPr>
                <w:b w:val="1"/>
                <w:color w:val="000000"/>
                <w:rtl w:val="0"/>
              </w:rPr>
              <w:t xml:space="preserve">- Accéder aux exercices facultatifs:</w:t>
            </w:r>
          </w:p>
          <w:p w:rsidR="00000000" w:rsidDel="00000000" w:rsidP="00000000" w:rsidRDefault="00000000" w:rsidRPr="00000000">
            <w:pPr>
              <w:spacing w:line="276" w:lineRule="auto"/>
              <w:contextualSpacing w:val="0"/>
            </w:pPr>
            <w:r w:rsidDel="00000000" w:rsidR="00000000" w:rsidRPr="00000000">
              <w:rPr>
                <w:color w:val="000000"/>
                <w:rtl w:val="0"/>
              </w:rPr>
              <w:t xml:space="preserve">                 -&gt;Par thème, date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000000"/>
                <w:rtl w:val="0"/>
              </w:rPr>
              <w:t xml:space="preserve">                 -&gt;Faire l’exercice</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color w:val="000000"/>
                <w:rtl w:val="0"/>
              </w:rPr>
              <w:t xml:space="preserve">                 -&gt;Avoir la correction</w:t>
            </w:r>
          </w:p>
          <w:p w:rsidR="00000000" w:rsidDel="00000000" w:rsidP="00000000" w:rsidRDefault="00000000" w:rsidRPr="00000000">
            <w:pPr>
              <w:spacing w:after="200" w:line="276" w:lineRule="auto"/>
              <w:contextualSpacing w:val="0"/>
            </w:pPr>
            <w:r w:rsidDel="00000000" w:rsidR="00000000" w:rsidRPr="00000000">
              <w:rPr>
                <w:b w:val="1"/>
                <w:color w:val="000000"/>
                <w:rtl w:val="0"/>
              </w:rPr>
              <w:t xml:space="preserve">-Se déconnecter </w:t>
            </w:r>
            <w:r w:rsidDel="00000000" w:rsidR="00000000" w:rsidRPr="00000000">
              <w:rPr>
                <w:rtl w:val="0"/>
              </w:rPr>
            </w:r>
          </w:p>
        </w:tc>
      </w:tr>
    </w:tbl>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numPr>
          <w:ilvl w:val="0"/>
          <w:numId w:val="13"/>
        </w:numPr>
        <w:spacing w:after="200" w:before="0" w:line="276" w:lineRule="auto"/>
        <w:ind w:left="789" w:hanging="360"/>
        <w:contextualSpacing w:val="1"/>
        <w:rPr>
          <w:b w:val="1"/>
          <w:color w:val="4f81bd"/>
          <w:sz w:val="26"/>
          <w:szCs w:val="26"/>
        </w:rPr>
      </w:pPr>
      <w:bookmarkStart w:colFirst="0" w:colLast="0" w:name="h.4k668n3" w:id="55"/>
      <w:bookmarkEnd w:id="55"/>
      <w:r w:rsidDel="00000000" w:rsidR="00000000" w:rsidRPr="00000000">
        <w:rPr>
          <w:b w:val="1"/>
          <w:color w:val="4f81bd"/>
          <w:sz w:val="26"/>
          <w:szCs w:val="26"/>
          <w:rtl w:val="0"/>
        </w:rPr>
        <w:t xml:space="preserve">Description</w:t>
      </w:r>
    </w:p>
    <w:p w:rsidR="00000000" w:rsidDel="00000000" w:rsidP="00000000" w:rsidRDefault="00000000" w:rsidRPr="00000000">
      <w:pPr>
        <w:spacing w:after="200" w:before="0" w:line="360" w:lineRule="auto"/>
        <w:ind w:firstLine="708"/>
        <w:contextualSpacing w:val="0"/>
        <w:jc w:val="both"/>
      </w:pPr>
      <w:bookmarkStart w:colFirst="0" w:colLast="0" w:name="h.2zbgiuw" w:id="56"/>
      <w:bookmarkEnd w:id="56"/>
      <w:r w:rsidDel="00000000" w:rsidR="00000000" w:rsidRPr="00000000">
        <w:rPr>
          <w:rFonts w:ascii="Times New Roman" w:cs="Times New Roman" w:eastAsia="Times New Roman" w:hAnsi="Times New Roman"/>
          <w:b w:val="0"/>
          <w:color w:val="000000"/>
          <w:sz w:val="24"/>
          <w:szCs w:val="24"/>
          <w:rtl w:val="0"/>
        </w:rPr>
        <w:t xml:space="preserve">Ces besoins seront définis ultérieurement après le recueil des informations auprès des étudiants à l’aide de questionnaires.</w:t>
      </w:r>
    </w:p>
    <w:p w:rsidR="00000000" w:rsidDel="00000000" w:rsidP="00000000" w:rsidRDefault="00000000" w:rsidRPr="00000000">
      <w:pPr>
        <w:numPr>
          <w:ilvl w:val="0"/>
          <w:numId w:val="1"/>
        </w:numPr>
        <w:spacing w:after="200" w:before="0" w:line="276" w:lineRule="auto"/>
        <w:ind w:left="720" w:firstLine="360"/>
        <w:contextualSpacing w:val="1"/>
        <w:rPr>
          <w:rFonts w:ascii="Times New Roman" w:cs="Times New Roman" w:eastAsia="Times New Roman" w:hAnsi="Times New Roman"/>
          <w:b w:val="1"/>
          <w:color w:val="1f497d"/>
          <w:sz w:val="28"/>
          <w:szCs w:val="28"/>
        </w:rPr>
      </w:pPr>
      <w:bookmarkStart w:colFirst="0" w:colLast="0" w:name="h.1egqt2p" w:id="57"/>
      <w:bookmarkEnd w:id="57"/>
      <w:r w:rsidDel="00000000" w:rsidR="00000000" w:rsidRPr="00000000">
        <w:rPr>
          <w:rFonts w:ascii="Times New Roman" w:cs="Times New Roman" w:eastAsia="Times New Roman" w:hAnsi="Times New Roman"/>
          <w:b w:val="1"/>
          <w:color w:val="1f497d"/>
          <w:sz w:val="28"/>
          <w:szCs w:val="28"/>
          <w:rtl w:val="0"/>
        </w:rPr>
        <w:t xml:space="preserve">Analyse fonctionnelle</w:t>
      </w:r>
      <w:r w:rsidDel="00000000" w:rsidR="00000000" w:rsidRPr="00000000">
        <w:rPr>
          <w:rtl w:val="0"/>
        </w:rPr>
      </w:r>
    </w:p>
    <w:p w:rsidR="00000000" w:rsidDel="00000000" w:rsidP="00000000" w:rsidRDefault="00000000" w:rsidRPr="00000000">
      <w:pPr>
        <w:spacing w:after="200" w:before="0" w:line="276" w:lineRule="auto"/>
        <w:ind w:left="1080" w:firstLine="0"/>
        <w:contextualSpacing w:val="0"/>
      </w:pPr>
      <w:r w:rsidDel="00000000" w:rsidR="00000000" w:rsidRPr="00000000">
        <w:rPr>
          <w:rtl w:val="0"/>
        </w:rPr>
      </w:r>
    </w:p>
    <w:p w:rsidR="00000000" w:rsidDel="00000000" w:rsidP="00000000" w:rsidRDefault="00000000" w:rsidRPr="00000000">
      <w:pPr>
        <w:spacing w:after="200" w:before="0" w:line="360" w:lineRule="auto"/>
        <w:ind w:firstLine="708"/>
        <w:contextualSpacing w:val="0"/>
        <w:jc w:val="both"/>
      </w:pPr>
      <w:bookmarkStart w:colFirst="0" w:colLast="0" w:name="h.3ygebqi" w:id="58"/>
      <w:bookmarkEnd w:id="58"/>
      <w:r w:rsidDel="00000000" w:rsidR="00000000" w:rsidRPr="00000000">
        <w:rPr>
          <w:rFonts w:ascii="Times New Roman" w:cs="Times New Roman" w:eastAsia="Times New Roman" w:hAnsi="Times New Roman"/>
          <w:b w:val="0"/>
          <w:color w:val="000000"/>
          <w:sz w:val="24"/>
          <w:szCs w:val="24"/>
          <w:rtl w:val="0"/>
        </w:rPr>
        <w:t xml:space="preserve">Les principales fonctionnalités attendues par le commanditaire découlent de l’analyse minutieuse de ses besoins et de ceux des futurs utilisateurs. Elles sont répertoriées dans le tableau ci-dessous suivant une échelle d’importance à trois niveaux : Vital (A), important (B) et facultatif (C).</w:t>
      </w:r>
    </w:p>
    <w:p w:rsidR="00000000" w:rsidDel="00000000" w:rsidP="00000000" w:rsidRDefault="00000000" w:rsidRPr="00000000">
      <w:pPr>
        <w:spacing w:after="200" w:before="0" w:line="360" w:lineRule="auto"/>
        <w:ind w:firstLine="708"/>
        <w:contextualSpacing w:val="0"/>
      </w:pPr>
      <w:bookmarkStart w:colFirst="0" w:colLast="0" w:name="h.2dlolyb" w:id="59"/>
      <w:bookmarkEnd w:id="59"/>
      <w:r w:rsidDel="00000000" w:rsidR="00000000" w:rsidRPr="00000000">
        <w:rPr>
          <w:rFonts w:ascii="Times New Roman" w:cs="Times New Roman" w:eastAsia="Times New Roman" w:hAnsi="Times New Roman"/>
          <w:b w:val="0"/>
          <w:color w:val="000000"/>
          <w:sz w:val="24"/>
          <w:szCs w:val="24"/>
          <w:rtl w:val="0"/>
        </w:rPr>
        <w:t xml:space="preserve">(*)</w:t>
      </w:r>
    </w:p>
    <w:tbl>
      <w:tblPr>
        <w:tblStyle w:val="Table7"/>
        <w:bidi w:val="0"/>
        <w:tblW w:w="228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960"/>
        <w:tblGridChange w:id="0">
          <w:tblGrid>
            <w:gridCol w:w="1320"/>
            <w:gridCol w:w="960"/>
          </w:tblGrid>
        </w:tblGridChange>
      </w:tblGrid>
      <w:tr>
        <w:tc>
          <w:tcPr/>
          <w:p w:rsidR="00000000" w:rsidDel="00000000" w:rsidP="00000000" w:rsidRDefault="00000000" w:rsidRPr="00000000">
            <w:pPr>
              <w:spacing w:after="200" w:before="0" w:line="360" w:lineRule="auto"/>
              <w:ind w:left="278.00000000000017" w:firstLine="0"/>
              <w:contextualSpacing w:val="0"/>
              <w:jc w:val="center"/>
            </w:pPr>
            <w:bookmarkStart w:colFirst="0" w:colLast="0" w:name="h.sqyw64" w:id="60"/>
            <w:bookmarkEnd w:id="60"/>
            <w:r w:rsidDel="00000000" w:rsidR="00000000" w:rsidRPr="00000000">
              <w:rPr>
                <w:rFonts w:ascii="Times New Roman" w:cs="Times New Roman" w:eastAsia="Times New Roman" w:hAnsi="Times New Roman"/>
                <w:b w:val="1"/>
                <w:color w:val="000000"/>
                <w:rtl w:val="0"/>
              </w:rPr>
              <w:t xml:space="preserve">Vital</w:t>
            </w:r>
          </w:p>
        </w:tc>
        <w:tc>
          <w:tcPr>
            <w:shd w:fill="c00000"/>
          </w:tcPr>
          <w:p w:rsidR="00000000" w:rsidDel="00000000" w:rsidP="00000000" w:rsidRDefault="00000000" w:rsidRPr="00000000">
            <w:pPr>
              <w:spacing w:after="200" w:before="0" w:line="360" w:lineRule="auto"/>
              <w:contextualSpacing w:val="0"/>
              <w:jc w:val="center"/>
            </w:pPr>
            <w:bookmarkStart w:colFirst="0" w:colLast="0" w:name="h.3cqmetx" w:id="61"/>
            <w:bookmarkEnd w:id="61"/>
            <w:r w:rsidDel="00000000" w:rsidR="00000000" w:rsidRPr="00000000">
              <w:rPr>
                <w:rFonts w:ascii="Times New Roman" w:cs="Times New Roman" w:eastAsia="Times New Roman" w:hAnsi="Times New Roman"/>
                <w:b w:val="0"/>
                <w:color w:val="000000"/>
                <w:sz w:val="24"/>
                <w:szCs w:val="24"/>
                <w:rtl w:val="0"/>
              </w:rPr>
              <w:t xml:space="preserve">A</w:t>
            </w:r>
          </w:p>
        </w:tc>
      </w:tr>
      <w:tr>
        <w:tc>
          <w:tcPr/>
          <w:p w:rsidR="00000000" w:rsidDel="00000000" w:rsidP="00000000" w:rsidRDefault="00000000" w:rsidRPr="00000000">
            <w:pPr>
              <w:spacing w:after="200" w:before="0" w:line="360" w:lineRule="auto"/>
              <w:contextualSpacing w:val="0"/>
              <w:jc w:val="center"/>
            </w:pPr>
            <w:bookmarkStart w:colFirst="0" w:colLast="0" w:name="h.1rvwp1q" w:id="62"/>
            <w:bookmarkEnd w:id="62"/>
            <w:r w:rsidDel="00000000" w:rsidR="00000000" w:rsidRPr="00000000">
              <w:rPr>
                <w:rFonts w:ascii="Times New Roman" w:cs="Times New Roman" w:eastAsia="Times New Roman" w:hAnsi="Times New Roman"/>
                <w:b w:val="1"/>
                <w:color w:val="000000"/>
                <w:rtl w:val="0"/>
              </w:rPr>
              <w:t xml:space="preserve">Important</w:t>
            </w:r>
          </w:p>
        </w:tc>
        <w:tc>
          <w:tcPr>
            <w:shd w:fill="ff0000"/>
          </w:tcPr>
          <w:p w:rsidR="00000000" w:rsidDel="00000000" w:rsidP="00000000" w:rsidRDefault="00000000" w:rsidRPr="00000000">
            <w:pPr>
              <w:spacing w:after="200" w:before="0" w:line="360" w:lineRule="auto"/>
              <w:contextualSpacing w:val="0"/>
              <w:jc w:val="center"/>
            </w:pPr>
            <w:bookmarkStart w:colFirst="0" w:colLast="0" w:name="h.4bvk7pj" w:id="63"/>
            <w:bookmarkEnd w:id="63"/>
            <w:r w:rsidDel="00000000" w:rsidR="00000000" w:rsidRPr="00000000">
              <w:rPr>
                <w:rFonts w:ascii="Times New Roman" w:cs="Times New Roman" w:eastAsia="Times New Roman" w:hAnsi="Times New Roman"/>
                <w:b w:val="0"/>
                <w:color w:val="000000"/>
                <w:sz w:val="24"/>
                <w:szCs w:val="24"/>
                <w:rtl w:val="0"/>
              </w:rPr>
              <w:t xml:space="preserve">B</w:t>
            </w:r>
          </w:p>
        </w:tc>
      </w:tr>
      <w:tr>
        <w:tc>
          <w:tcPr/>
          <w:p w:rsidR="00000000" w:rsidDel="00000000" w:rsidP="00000000" w:rsidRDefault="00000000" w:rsidRPr="00000000">
            <w:pPr>
              <w:spacing w:after="200" w:before="0" w:line="360" w:lineRule="auto"/>
              <w:contextualSpacing w:val="0"/>
              <w:jc w:val="center"/>
            </w:pPr>
            <w:bookmarkStart w:colFirst="0" w:colLast="0" w:name="h.2r0uhxc" w:id="64"/>
            <w:bookmarkEnd w:id="64"/>
            <w:r w:rsidDel="00000000" w:rsidR="00000000" w:rsidRPr="00000000">
              <w:rPr>
                <w:rFonts w:ascii="Times New Roman" w:cs="Times New Roman" w:eastAsia="Times New Roman" w:hAnsi="Times New Roman"/>
                <w:b w:val="1"/>
                <w:color w:val="000000"/>
                <w:rtl w:val="0"/>
              </w:rPr>
              <w:t xml:space="preserve">Facultatif</w:t>
            </w:r>
          </w:p>
        </w:tc>
        <w:tc>
          <w:tcPr>
            <w:shd w:fill="ffc000"/>
          </w:tcPr>
          <w:p w:rsidR="00000000" w:rsidDel="00000000" w:rsidP="00000000" w:rsidRDefault="00000000" w:rsidRPr="00000000">
            <w:pPr>
              <w:spacing w:after="200" w:before="0" w:line="360" w:lineRule="auto"/>
              <w:contextualSpacing w:val="0"/>
              <w:jc w:val="center"/>
            </w:pPr>
            <w:bookmarkStart w:colFirst="0" w:colLast="0" w:name="h.1664s55" w:id="65"/>
            <w:bookmarkEnd w:id="65"/>
            <w:r w:rsidDel="00000000" w:rsidR="00000000" w:rsidRPr="00000000">
              <w:rPr>
                <w:rFonts w:ascii="Times New Roman" w:cs="Times New Roman" w:eastAsia="Times New Roman" w:hAnsi="Times New Roman"/>
                <w:b w:val="0"/>
                <w:color w:val="000000"/>
                <w:sz w:val="24"/>
                <w:szCs w:val="24"/>
                <w:rtl w:val="0"/>
              </w:rPr>
              <w:t xml:space="preserve">C</w:t>
            </w:r>
          </w:p>
        </w:tc>
      </w:tr>
    </w:tbl>
    <w:p w:rsidR="00000000" w:rsidDel="00000000" w:rsidP="00000000" w:rsidRDefault="00000000" w:rsidRPr="00000000">
      <w:pPr>
        <w:spacing w:after="200" w:before="0" w:line="360" w:lineRule="auto"/>
        <w:contextualSpacing w:val="0"/>
        <w:jc w:val="both"/>
      </w:pPr>
      <w:r w:rsidDel="00000000" w:rsidR="00000000" w:rsidRPr="00000000">
        <w:rPr>
          <w:rtl w:val="0"/>
        </w:rPr>
      </w:r>
    </w:p>
    <w:tbl>
      <w:tblPr>
        <w:tblStyle w:val="Table8"/>
        <w:bidi w:val="0"/>
        <w:tblW w:w="8928.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2"/>
        <w:gridCol w:w="4819"/>
        <w:gridCol w:w="1667"/>
        <w:tblGridChange w:id="0">
          <w:tblGrid>
            <w:gridCol w:w="2442"/>
            <w:gridCol w:w="4819"/>
            <w:gridCol w:w="1667"/>
          </w:tblGrid>
        </w:tblGridChange>
      </w:tblGrid>
      <w:tr>
        <w:tc>
          <w:tcPr>
            <w:shd w:fill="eeece1"/>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color w:val="1f497d"/>
                <w:sz w:val="24"/>
                <w:szCs w:val="24"/>
                <w:rtl w:val="0"/>
              </w:rPr>
              <w:t xml:space="preserve">Fonctionnalité</w:t>
            </w:r>
            <w:r w:rsidDel="00000000" w:rsidR="00000000" w:rsidRPr="00000000">
              <w:rPr>
                <w:rtl w:val="0"/>
              </w:rPr>
            </w:r>
          </w:p>
          <w:p w:rsidR="00000000" w:rsidDel="00000000" w:rsidP="00000000" w:rsidRDefault="00000000" w:rsidRPr="00000000">
            <w:pPr>
              <w:spacing w:after="200" w:before="0" w:line="276" w:lineRule="auto"/>
              <w:contextualSpacing w:val="0"/>
              <w:jc w:val="center"/>
            </w:pPr>
            <w:bookmarkStart w:colFirst="0" w:colLast="0" w:name="h.3q5sasy" w:id="66"/>
            <w:bookmarkEnd w:id="66"/>
            <w:r w:rsidDel="00000000" w:rsidR="00000000" w:rsidRPr="00000000">
              <w:rPr>
                <w:rFonts w:ascii="Times New Roman" w:cs="Times New Roman" w:eastAsia="Times New Roman" w:hAnsi="Times New Roman"/>
                <w:b w:val="1"/>
                <w:color w:val="1f497d"/>
                <w:sz w:val="24"/>
                <w:szCs w:val="24"/>
                <w:rtl w:val="0"/>
              </w:rPr>
              <w:t xml:space="preserve">(ou fonction de service)</w:t>
            </w:r>
          </w:p>
        </w:tc>
        <w:tc>
          <w:tcPr>
            <w:shd w:fill="eeece1"/>
          </w:tcPr>
          <w:p w:rsidR="00000000" w:rsidDel="00000000" w:rsidP="00000000" w:rsidRDefault="00000000" w:rsidRPr="00000000">
            <w:pPr>
              <w:spacing w:after="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bookmarkStart w:colFirst="0" w:colLast="0" w:name="h.25b2l0r" w:id="67"/>
            <w:bookmarkEnd w:id="67"/>
            <w:r w:rsidDel="00000000" w:rsidR="00000000" w:rsidRPr="00000000">
              <w:rPr>
                <w:rFonts w:ascii="Times New Roman" w:cs="Times New Roman" w:eastAsia="Times New Roman" w:hAnsi="Times New Roman"/>
                <w:b w:val="1"/>
                <w:color w:val="1f497d"/>
                <w:sz w:val="24"/>
                <w:szCs w:val="24"/>
                <w:rtl w:val="0"/>
              </w:rPr>
              <w:t xml:space="preserve">Critère d’appréciation</w:t>
            </w:r>
          </w:p>
        </w:tc>
        <w:tc>
          <w:tcPr>
            <w:shd w:fill="eeece1"/>
          </w:tcPr>
          <w:p w:rsidR="00000000" w:rsidDel="00000000" w:rsidP="00000000" w:rsidRDefault="00000000" w:rsidRPr="00000000">
            <w:pPr>
              <w:spacing w:after="200" w:before="0" w:line="276" w:lineRule="auto"/>
              <w:contextualSpacing w:val="0"/>
              <w:jc w:val="center"/>
            </w:pPr>
            <w:bookmarkStart w:colFirst="0" w:colLast="0" w:name="h.kgcv8k" w:id="68"/>
            <w:bookmarkEnd w:id="68"/>
            <w:r w:rsidDel="00000000" w:rsidR="00000000" w:rsidRPr="00000000">
              <w:rPr>
                <w:rFonts w:ascii="Times New Roman" w:cs="Times New Roman" w:eastAsia="Times New Roman" w:hAnsi="Times New Roman"/>
                <w:b w:val="1"/>
                <w:color w:val="1f497d"/>
                <w:sz w:val="24"/>
                <w:szCs w:val="24"/>
                <w:rtl w:val="0"/>
              </w:rPr>
              <w:t xml:space="preserve">Niveau d’importance</w:t>
            </w:r>
          </w:p>
        </w:tc>
      </w:tr>
      <w:tr>
        <w:tc>
          <w:tcPr/>
          <w:p w:rsidR="00000000" w:rsidDel="00000000" w:rsidP="00000000" w:rsidRDefault="00000000" w:rsidRPr="00000000">
            <w:pPr>
              <w:spacing w:after="200" w:before="0" w:line="276" w:lineRule="auto"/>
              <w:contextualSpacing w:val="0"/>
              <w:jc w:val="center"/>
            </w:pPr>
            <w:bookmarkStart w:colFirst="0" w:colLast="0" w:name="h.34g0dwd" w:id="69"/>
            <w:bookmarkEnd w:id="69"/>
            <w:r w:rsidDel="00000000" w:rsidR="00000000" w:rsidRPr="00000000">
              <w:rPr>
                <w:rFonts w:ascii="Times New Roman" w:cs="Times New Roman" w:eastAsia="Times New Roman" w:hAnsi="Times New Roman"/>
                <w:b w:val="1"/>
                <w:color w:val="1f497d"/>
                <w:sz w:val="22"/>
                <w:szCs w:val="22"/>
                <w:rtl w:val="0"/>
              </w:rPr>
              <w:t xml:space="preserve">Moteur de recherche</w:t>
            </w:r>
          </w:p>
        </w:tc>
        <w:tc>
          <w:tcPr/>
          <w:p w:rsidR="00000000" w:rsidDel="00000000" w:rsidP="00000000" w:rsidRDefault="00000000" w:rsidRPr="00000000">
            <w:pPr>
              <w:spacing w:after="200" w:before="0" w:line="276" w:lineRule="auto"/>
              <w:contextualSpacing w:val="0"/>
              <w:jc w:val="both"/>
            </w:pPr>
            <w:bookmarkStart w:colFirst="0" w:colLast="0" w:name="h.1jlao46" w:id="70"/>
            <w:bookmarkEnd w:id="70"/>
            <w:r w:rsidDel="00000000" w:rsidR="00000000" w:rsidRPr="00000000">
              <w:rPr>
                <w:rFonts w:ascii="Times New Roman" w:cs="Times New Roman" w:eastAsia="Times New Roman" w:hAnsi="Times New Roman"/>
                <w:b w:val="0"/>
                <w:sz w:val="24"/>
                <w:szCs w:val="24"/>
                <w:rtl w:val="0"/>
              </w:rPr>
              <w:t xml:space="preserve">Permettre à l’internaute d’accéder à l’information recherchée à partir d’un terme ou d’une expression de recherche</w:t>
            </w:r>
          </w:p>
        </w:tc>
        <w:tc>
          <w:tcPr>
            <w:shd w:fill="c00000"/>
          </w:tcPr>
          <w:p w:rsidR="00000000" w:rsidDel="00000000" w:rsidP="00000000" w:rsidRDefault="00000000" w:rsidRPr="00000000">
            <w:pPr>
              <w:spacing w:after="200" w:before="0" w:line="276" w:lineRule="auto"/>
              <w:contextualSpacing w:val="0"/>
              <w:jc w:val="center"/>
            </w:pPr>
            <w:bookmarkStart w:colFirst="0" w:colLast="0" w:name="h.43ky6rz" w:id="71"/>
            <w:bookmarkEnd w:id="71"/>
            <w:r w:rsidDel="00000000" w:rsidR="00000000" w:rsidRPr="00000000">
              <w:rPr>
                <w:rFonts w:ascii="Times New Roman" w:cs="Times New Roman" w:eastAsia="Times New Roman" w:hAnsi="Times New Roman"/>
                <w:b w:val="1"/>
                <w:color w:val="efefef"/>
                <w:sz w:val="24"/>
                <w:szCs w:val="24"/>
                <w:rtl w:val="0"/>
              </w:rPr>
              <w:t xml:space="preserve">A</w:t>
            </w:r>
          </w:p>
        </w:tc>
      </w:tr>
      <w:tr>
        <w:tc>
          <w:tcPr/>
          <w:p w:rsidR="00000000" w:rsidDel="00000000" w:rsidP="00000000" w:rsidRDefault="00000000" w:rsidRPr="00000000">
            <w:pPr>
              <w:spacing w:after="200" w:before="0" w:line="276" w:lineRule="auto"/>
              <w:contextualSpacing w:val="0"/>
              <w:jc w:val="center"/>
            </w:pPr>
            <w:bookmarkStart w:colFirst="0" w:colLast="0" w:name="h.2iq8gzs" w:id="72"/>
            <w:bookmarkEnd w:id="72"/>
            <w:r w:rsidDel="00000000" w:rsidR="00000000" w:rsidRPr="00000000">
              <w:rPr>
                <w:rFonts w:ascii="Times New Roman" w:cs="Times New Roman" w:eastAsia="Times New Roman" w:hAnsi="Times New Roman"/>
                <w:b w:val="1"/>
                <w:color w:val="1f497d"/>
                <w:sz w:val="22"/>
                <w:szCs w:val="22"/>
                <w:rtl w:val="0"/>
              </w:rPr>
              <w:t xml:space="preserve">Affichage, téléchargement et impression en PDF</w:t>
            </w:r>
          </w:p>
        </w:tc>
        <w:tc>
          <w:tcPr/>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b w:val="0"/>
                <w:sz w:val="24"/>
                <w:szCs w:val="24"/>
                <w:rtl w:val="0"/>
              </w:rPr>
              <w:t xml:space="preserve">possibilité de consultation et Importation des exercices sous un langage de description qui préserve la mise en forme des fichiers, des polices d’écritures, des images et des objets graphiques, etc. -telle qu’elle est définie dans l’application</w:t>
            </w:r>
          </w:p>
          <w:p w:rsidR="00000000" w:rsidDel="00000000" w:rsidP="00000000" w:rsidRDefault="00000000" w:rsidRPr="00000000">
            <w:pPr>
              <w:spacing w:after="200" w:before="0" w:line="276" w:lineRule="auto"/>
              <w:contextualSpacing w:val="0"/>
              <w:jc w:val="both"/>
            </w:pPr>
            <w:r w:rsidDel="00000000" w:rsidR="00000000" w:rsidRPr="00000000">
              <w:rPr>
                <w:rtl w:val="0"/>
              </w:rPr>
            </w:r>
          </w:p>
        </w:tc>
        <w:tc>
          <w:tcPr>
            <w:shd w:fill="c00000"/>
          </w:tcPr>
          <w:p w:rsidR="00000000" w:rsidDel="00000000" w:rsidP="00000000" w:rsidRDefault="00000000" w:rsidRPr="00000000">
            <w:pPr>
              <w:spacing w:after="200" w:before="0" w:line="276" w:lineRule="auto"/>
              <w:contextualSpacing w:val="0"/>
              <w:jc w:val="center"/>
            </w:pPr>
            <w:bookmarkStart w:colFirst="0" w:colLast="0" w:name="h.xvir7l" w:id="73"/>
            <w:bookmarkEnd w:id="73"/>
            <w:r w:rsidDel="00000000" w:rsidR="00000000" w:rsidRPr="00000000">
              <w:rPr>
                <w:rFonts w:ascii="Times New Roman" w:cs="Times New Roman" w:eastAsia="Times New Roman" w:hAnsi="Times New Roman"/>
                <w:b w:val="1"/>
                <w:color w:val="efefef"/>
                <w:sz w:val="22"/>
                <w:szCs w:val="22"/>
                <w:rtl w:val="0"/>
              </w:rPr>
              <w:t xml:space="preserve">A</w:t>
            </w:r>
          </w:p>
        </w:tc>
      </w:tr>
      <w:tr>
        <w:tc>
          <w:tcPr/>
          <w:p w:rsidR="00000000" w:rsidDel="00000000" w:rsidP="00000000" w:rsidRDefault="00000000" w:rsidRPr="00000000">
            <w:pPr>
              <w:spacing w:after="200" w:before="0" w:line="276" w:lineRule="auto"/>
              <w:contextualSpacing w:val="0"/>
              <w:jc w:val="center"/>
            </w:pPr>
            <w:bookmarkStart w:colFirst="0" w:colLast="0" w:name="h.3hv69ve" w:id="74"/>
            <w:bookmarkEnd w:id="74"/>
            <w:r w:rsidDel="00000000" w:rsidR="00000000" w:rsidRPr="00000000">
              <w:rPr>
                <w:rFonts w:ascii="Times New Roman" w:cs="Times New Roman" w:eastAsia="Times New Roman" w:hAnsi="Times New Roman"/>
                <w:b w:val="1"/>
                <w:color w:val="1f497d"/>
                <w:sz w:val="22"/>
                <w:szCs w:val="22"/>
                <w:rtl w:val="0"/>
              </w:rPr>
              <w:t xml:space="preserve">Espace de création de compte</w:t>
            </w:r>
          </w:p>
        </w:tc>
        <w:tc>
          <w:tcPr/>
          <w:p w:rsidR="00000000" w:rsidDel="00000000" w:rsidP="00000000" w:rsidRDefault="00000000" w:rsidRPr="00000000">
            <w:pPr>
              <w:spacing w:after="200" w:before="0" w:line="276" w:lineRule="auto"/>
              <w:contextualSpacing w:val="0"/>
              <w:jc w:val="both"/>
            </w:pPr>
            <w:bookmarkStart w:colFirst="0" w:colLast="0" w:name="h.1x0gk37" w:id="75"/>
            <w:bookmarkEnd w:id="75"/>
            <w:r w:rsidDel="00000000" w:rsidR="00000000" w:rsidRPr="00000000">
              <w:rPr>
                <w:rFonts w:ascii="Times New Roman" w:cs="Times New Roman" w:eastAsia="Times New Roman" w:hAnsi="Times New Roman"/>
                <w:b w:val="0"/>
                <w:sz w:val="24"/>
                <w:szCs w:val="24"/>
                <w:rtl w:val="0"/>
              </w:rPr>
              <w:t xml:space="preserve">Accès aux fonctionnalités essentielles de l’application</w:t>
            </w:r>
            <w:r w:rsidDel="00000000" w:rsidR="00000000" w:rsidRPr="00000000">
              <w:rPr>
                <w:rtl w:val="0"/>
              </w:rPr>
            </w:r>
          </w:p>
        </w:tc>
        <w:tc>
          <w:tcPr>
            <w:shd w:fill="c00000"/>
          </w:tcPr>
          <w:p w:rsidR="00000000" w:rsidDel="00000000" w:rsidP="00000000" w:rsidRDefault="00000000" w:rsidRPr="00000000">
            <w:pPr>
              <w:spacing w:after="200" w:before="0" w:line="276" w:lineRule="auto"/>
              <w:contextualSpacing w:val="0"/>
              <w:jc w:val="center"/>
            </w:pPr>
            <w:bookmarkStart w:colFirst="0" w:colLast="0" w:name="h.4h042r0" w:id="76"/>
            <w:bookmarkEnd w:id="76"/>
            <w:r w:rsidDel="00000000" w:rsidR="00000000" w:rsidRPr="00000000">
              <w:rPr>
                <w:rFonts w:ascii="Times New Roman" w:cs="Times New Roman" w:eastAsia="Times New Roman" w:hAnsi="Times New Roman"/>
                <w:b w:val="1"/>
                <w:color w:val="f3f3f3"/>
                <w:sz w:val="22"/>
                <w:szCs w:val="22"/>
                <w:rtl w:val="0"/>
              </w:rPr>
              <w:t xml:space="preserve">A</w:t>
            </w:r>
          </w:p>
        </w:tc>
      </w:tr>
      <w:tr>
        <w:tc>
          <w:tcPr/>
          <w:p w:rsidR="00000000" w:rsidDel="00000000" w:rsidP="00000000" w:rsidRDefault="00000000" w:rsidRPr="00000000">
            <w:pPr>
              <w:spacing w:after="200" w:before="0" w:line="276" w:lineRule="auto"/>
              <w:contextualSpacing w:val="0"/>
              <w:jc w:val="center"/>
            </w:pPr>
            <w:bookmarkStart w:colFirst="0" w:colLast="0" w:name="h.2w5ecyt" w:id="77"/>
            <w:bookmarkEnd w:id="77"/>
            <w:r w:rsidDel="00000000" w:rsidR="00000000" w:rsidRPr="00000000">
              <w:rPr>
                <w:rFonts w:ascii="Times New Roman" w:cs="Times New Roman" w:eastAsia="Times New Roman" w:hAnsi="Times New Roman"/>
                <w:b w:val="1"/>
                <w:color w:val="1f497d"/>
                <w:sz w:val="22"/>
                <w:szCs w:val="22"/>
                <w:rtl w:val="0"/>
              </w:rPr>
              <w:t xml:space="preserve">Interface d’identification  et d’authentification</w:t>
            </w:r>
          </w:p>
        </w:tc>
        <w:tc>
          <w:tcPr/>
          <w:p w:rsidR="00000000" w:rsidDel="00000000" w:rsidP="00000000" w:rsidRDefault="00000000" w:rsidRPr="00000000">
            <w:pPr>
              <w:spacing w:after="200" w:before="0" w:line="276" w:lineRule="auto"/>
              <w:contextualSpacing w:val="0"/>
              <w:jc w:val="both"/>
            </w:pPr>
            <w:bookmarkStart w:colFirst="0" w:colLast="0" w:name="h.1baon6m" w:id="78"/>
            <w:bookmarkEnd w:id="78"/>
            <w:r w:rsidDel="00000000" w:rsidR="00000000" w:rsidRPr="00000000">
              <w:rPr>
                <w:rFonts w:ascii="Times New Roman" w:cs="Times New Roman" w:eastAsia="Times New Roman" w:hAnsi="Times New Roman"/>
                <w:b w:val="0"/>
                <w:sz w:val="24"/>
                <w:szCs w:val="24"/>
                <w:rtl w:val="0"/>
              </w:rPr>
              <w:t xml:space="preserve">Accès aux données spécifiques du profil du compte après la saisie d’un identifiant et d’un mot de passe</w:t>
            </w:r>
            <w:r w:rsidDel="00000000" w:rsidR="00000000" w:rsidRPr="00000000">
              <w:rPr>
                <w:rtl w:val="0"/>
              </w:rPr>
            </w:r>
          </w:p>
        </w:tc>
        <w:tc>
          <w:tcPr>
            <w:shd w:fill="c00000"/>
          </w:tcPr>
          <w:p w:rsidR="00000000" w:rsidDel="00000000" w:rsidP="00000000" w:rsidRDefault="00000000" w:rsidRPr="00000000">
            <w:pPr>
              <w:spacing w:after="200" w:before="0" w:line="276" w:lineRule="auto"/>
              <w:contextualSpacing w:val="0"/>
              <w:jc w:val="center"/>
            </w:pPr>
            <w:bookmarkStart w:colFirst="0" w:colLast="0" w:name="h.3vac5uf" w:id="79"/>
            <w:bookmarkEnd w:id="79"/>
            <w:r w:rsidDel="00000000" w:rsidR="00000000" w:rsidRPr="00000000">
              <w:rPr>
                <w:rFonts w:ascii="Times New Roman" w:cs="Times New Roman" w:eastAsia="Times New Roman" w:hAnsi="Times New Roman"/>
                <w:b w:val="1"/>
                <w:color w:val="efefef"/>
                <w:sz w:val="22"/>
                <w:szCs w:val="22"/>
                <w:rtl w:val="0"/>
              </w:rPr>
              <w:t xml:space="preserve">A</w:t>
            </w:r>
          </w:p>
        </w:tc>
      </w:tr>
      <w:tr>
        <w:tc>
          <w:tcPr/>
          <w:p w:rsidR="00000000" w:rsidDel="00000000" w:rsidP="00000000" w:rsidRDefault="00000000" w:rsidRPr="00000000">
            <w:pPr>
              <w:spacing w:after="200" w:before="0" w:line="276" w:lineRule="auto"/>
              <w:contextualSpacing w:val="0"/>
              <w:jc w:val="center"/>
            </w:pPr>
            <w:bookmarkStart w:colFirst="0" w:colLast="0" w:name="h.2afmg28" w:id="80"/>
            <w:bookmarkEnd w:id="80"/>
            <w:r w:rsidDel="00000000" w:rsidR="00000000" w:rsidRPr="00000000">
              <w:rPr>
                <w:rFonts w:ascii="Times New Roman" w:cs="Times New Roman" w:eastAsia="Times New Roman" w:hAnsi="Times New Roman"/>
                <w:b w:val="1"/>
                <w:color w:val="1f497d"/>
                <w:sz w:val="22"/>
                <w:szCs w:val="22"/>
                <w:rtl w:val="0"/>
              </w:rPr>
              <w:t xml:space="preserve">Ajout,  modification et suppression des données de la base.</w:t>
            </w:r>
          </w:p>
        </w:tc>
        <w:tc>
          <w:tcPr/>
          <w:p w:rsidR="00000000" w:rsidDel="00000000" w:rsidP="00000000" w:rsidRDefault="00000000" w:rsidRPr="00000000">
            <w:pPr>
              <w:spacing w:after="200" w:before="0" w:line="276" w:lineRule="auto"/>
              <w:contextualSpacing w:val="0"/>
              <w:jc w:val="both"/>
            </w:pPr>
            <w:bookmarkStart w:colFirst="0" w:colLast="0" w:name="h.pkwqa1" w:id="81"/>
            <w:bookmarkEnd w:id="81"/>
            <w:r w:rsidDel="00000000" w:rsidR="00000000" w:rsidRPr="00000000">
              <w:rPr>
                <w:rFonts w:ascii="Times New Roman" w:cs="Times New Roman" w:eastAsia="Times New Roman" w:hAnsi="Times New Roman"/>
                <w:b w:val="0"/>
                <w:sz w:val="24"/>
                <w:szCs w:val="24"/>
                <w:rtl w:val="0"/>
              </w:rPr>
              <w:t xml:space="preserve">Préparation et planification des travaux dirigés</w:t>
            </w:r>
          </w:p>
        </w:tc>
        <w:tc>
          <w:tcPr>
            <w:shd w:fill="c00000"/>
          </w:tcPr>
          <w:p w:rsidR="00000000" w:rsidDel="00000000" w:rsidP="00000000" w:rsidRDefault="00000000" w:rsidRPr="00000000">
            <w:pPr>
              <w:spacing w:after="200" w:before="0" w:line="276" w:lineRule="auto"/>
              <w:contextualSpacing w:val="0"/>
              <w:jc w:val="center"/>
            </w:pPr>
            <w:bookmarkStart w:colFirst="0" w:colLast="0" w:name="h.39kk8xu" w:id="82"/>
            <w:bookmarkEnd w:id="82"/>
            <w:r w:rsidDel="00000000" w:rsidR="00000000" w:rsidRPr="00000000">
              <w:rPr>
                <w:rFonts w:ascii="Times New Roman" w:cs="Times New Roman" w:eastAsia="Times New Roman" w:hAnsi="Times New Roman"/>
                <w:b w:val="1"/>
                <w:color w:val="efefef"/>
                <w:sz w:val="22"/>
                <w:szCs w:val="22"/>
                <w:rtl w:val="0"/>
              </w:rPr>
              <w:t xml:space="preserve">A</w:t>
            </w:r>
          </w:p>
        </w:tc>
      </w:tr>
      <w:tr>
        <w:tc>
          <w:tcPr/>
          <w:p w:rsidR="00000000" w:rsidDel="00000000" w:rsidP="00000000" w:rsidRDefault="00000000" w:rsidRPr="00000000">
            <w:pPr>
              <w:spacing w:after="200" w:before="0" w:line="276" w:lineRule="auto"/>
              <w:contextualSpacing w:val="0"/>
              <w:jc w:val="center"/>
            </w:pPr>
            <w:bookmarkStart w:colFirst="0" w:colLast="0" w:name="h.1opuj5n" w:id="83"/>
            <w:bookmarkEnd w:id="83"/>
            <w:r w:rsidDel="00000000" w:rsidR="00000000" w:rsidRPr="00000000">
              <w:rPr>
                <w:rFonts w:ascii="Times New Roman" w:cs="Times New Roman" w:eastAsia="Times New Roman" w:hAnsi="Times New Roman"/>
                <w:b w:val="1"/>
                <w:color w:val="1f497d"/>
                <w:sz w:val="22"/>
                <w:szCs w:val="22"/>
                <w:rtl w:val="0"/>
              </w:rPr>
              <w:t xml:space="preserve">Gestion des comptes d'utilisateurs</w:t>
            </w:r>
          </w:p>
        </w:tc>
        <w:tc>
          <w:tcPr/>
          <w:p w:rsidR="00000000" w:rsidDel="00000000" w:rsidP="00000000" w:rsidRDefault="00000000" w:rsidRPr="00000000">
            <w:pPr>
              <w:spacing w:after="200" w:before="0" w:line="276" w:lineRule="auto"/>
              <w:contextualSpacing w:val="0"/>
              <w:jc w:val="both"/>
            </w:pPr>
            <w:bookmarkStart w:colFirst="0" w:colLast="0" w:name="h.48pi1tg" w:id="84"/>
            <w:bookmarkEnd w:id="84"/>
            <w:r w:rsidDel="00000000" w:rsidR="00000000" w:rsidRPr="00000000">
              <w:rPr>
                <w:rFonts w:ascii="Times New Roman" w:cs="Times New Roman" w:eastAsia="Times New Roman" w:hAnsi="Times New Roman"/>
                <w:b w:val="0"/>
                <w:sz w:val="24"/>
                <w:szCs w:val="24"/>
                <w:rtl w:val="0"/>
              </w:rPr>
              <w:t xml:space="preserve">Attribution des fonctionnalités d’utilisation</w:t>
            </w:r>
          </w:p>
        </w:tc>
        <w:tc>
          <w:tcPr>
            <w:shd w:fill="c00000"/>
          </w:tcPr>
          <w:p w:rsidR="00000000" w:rsidDel="00000000" w:rsidP="00000000" w:rsidRDefault="00000000" w:rsidRPr="00000000">
            <w:pPr>
              <w:spacing w:after="200" w:before="0" w:line="276" w:lineRule="auto"/>
              <w:contextualSpacing w:val="0"/>
              <w:jc w:val="center"/>
            </w:pPr>
            <w:bookmarkStart w:colFirst="0" w:colLast="0" w:name="h.2nusc19" w:id="85"/>
            <w:bookmarkEnd w:id="85"/>
            <w:r w:rsidDel="00000000" w:rsidR="00000000" w:rsidRPr="00000000">
              <w:rPr>
                <w:rFonts w:ascii="Times New Roman" w:cs="Times New Roman" w:eastAsia="Times New Roman" w:hAnsi="Times New Roman"/>
                <w:b w:val="1"/>
                <w:color w:val="efefef"/>
                <w:sz w:val="22"/>
                <w:szCs w:val="22"/>
                <w:rtl w:val="0"/>
              </w:rPr>
              <w:t xml:space="preserve">A</w:t>
            </w:r>
          </w:p>
        </w:tc>
      </w:tr>
      <w:tr>
        <w:tc>
          <w:tcPr/>
          <w:p w:rsidR="00000000" w:rsidDel="00000000" w:rsidP="00000000" w:rsidRDefault="00000000" w:rsidRPr="00000000">
            <w:pPr>
              <w:spacing w:after="200" w:before="0" w:line="276" w:lineRule="auto"/>
              <w:contextualSpacing w:val="0"/>
              <w:jc w:val="center"/>
            </w:pPr>
            <w:bookmarkStart w:colFirst="0" w:colLast="0" w:name="h.1302m92" w:id="86"/>
            <w:bookmarkEnd w:id="86"/>
            <w:r w:rsidDel="00000000" w:rsidR="00000000" w:rsidRPr="00000000">
              <w:rPr>
                <w:rFonts w:ascii="Times New Roman" w:cs="Times New Roman" w:eastAsia="Times New Roman" w:hAnsi="Times New Roman"/>
                <w:b w:val="1"/>
                <w:color w:val="1f497d"/>
                <w:sz w:val="22"/>
                <w:szCs w:val="22"/>
                <w:rtl w:val="0"/>
              </w:rPr>
              <w:t xml:space="preserve">Historique de recherche</w:t>
            </w:r>
          </w:p>
        </w:tc>
        <w:tc>
          <w:tcPr/>
          <w:p w:rsidR="00000000" w:rsidDel="00000000" w:rsidP="00000000" w:rsidRDefault="00000000" w:rsidRPr="00000000">
            <w:pPr>
              <w:spacing w:after="200" w:before="0" w:line="276" w:lineRule="auto"/>
              <w:contextualSpacing w:val="0"/>
              <w:jc w:val="both"/>
            </w:pPr>
            <w:bookmarkStart w:colFirst="0" w:colLast="0" w:name="h.3mzq4wv" w:id="87"/>
            <w:bookmarkEnd w:id="87"/>
            <w:r w:rsidDel="00000000" w:rsidR="00000000" w:rsidRPr="00000000">
              <w:rPr>
                <w:rFonts w:ascii="Times New Roman" w:cs="Times New Roman" w:eastAsia="Times New Roman" w:hAnsi="Times New Roman"/>
                <w:b w:val="0"/>
                <w:sz w:val="24"/>
                <w:szCs w:val="24"/>
                <w:rtl w:val="0"/>
              </w:rPr>
              <w:t xml:space="preserve">Accès aux recherches déjà effectuées dans le site de manière générale par l’administrateur et de manière plus spécifique par les utilisateurs</w:t>
            </w:r>
          </w:p>
        </w:tc>
        <w:tc>
          <w:tcPr>
            <w:shd w:fill="ff0000"/>
          </w:tcPr>
          <w:p w:rsidR="00000000" w:rsidDel="00000000" w:rsidP="00000000" w:rsidRDefault="00000000" w:rsidRPr="00000000">
            <w:pPr>
              <w:spacing w:after="200" w:before="0" w:line="276" w:lineRule="auto"/>
              <w:contextualSpacing w:val="0"/>
              <w:jc w:val="center"/>
            </w:pPr>
            <w:bookmarkStart w:colFirst="0" w:colLast="0" w:name="h.2250f4o" w:id="88"/>
            <w:bookmarkEnd w:id="88"/>
            <w:r w:rsidDel="00000000" w:rsidR="00000000" w:rsidRPr="00000000">
              <w:rPr>
                <w:rFonts w:ascii="Times New Roman" w:cs="Times New Roman" w:eastAsia="Times New Roman" w:hAnsi="Times New Roman"/>
                <w:b w:val="1"/>
                <w:color w:val="d9d9d9"/>
                <w:sz w:val="22"/>
                <w:szCs w:val="22"/>
                <w:rtl w:val="0"/>
              </w:rPr>
              <w:t xml:space="preserve">B</w:t>
            </w:r>
          </w:p>
        </w:tc>
      </w:tr>
      <w:tr>
        <w:tc>
          <w:tcPr/>
          <w:p w:rsidR="00000000" w:rsidDel="00000000" w:rsidP="00000000" w:rsidRDefault="00000000" w:rsidRPr="00000000">
            <w:pPr>
              <w:spacing w:after="200" w:before="0" w:line="276" w:lineRule="auto"/>
              <w:contextualSpacing w:val="0"/>
              <w:jc w:val="center"/>
            </w:pPr>
            <w:bookmarkStart w:colFirst="0" w:colLast="0" w:name="h.haapch" w:id="89"/>
            <w:bookmarkEnd w:id="89"/>
            <w:r w:rsidDel="00000000" w:rsidR="00000000" w:rsidRPr="00000000">
              <w:rPr>
                <w:rFonts w:ascii="Times New Roman" w:cs="Times New Roman" w:eastAsia="Times New Roman" w:hAnsi="Times New Roman"/>
                <w:b w:val="1"/>
                <w:color w:val="1f497d"/>
                <w:sz w:val="22"/>
                <w:szCs w:val="22"/>
                <w:rtl w:val="0"/>
              </w:rPr>
              <w:t xml:space="preserve">Configuration du niveau de difficulté des épreuves</w:t>
            </w:r>
          </w:p>
        </w:tc>
        <w:tc>
          <w:tcPr/>
          <w:p w:rsidR="00000000" w:rsidDel="00000000" w:rsidP="00000000" w:rsidRDefault="00000000" w:rsidRPr="00000000">
            <w:pPr>
              <w:spacing w:after="200" w:before="0" w:line="276" w:lineRule="auto"/>
              <w:contextualSpacing w:val="0"/>
              <w:jc w:val="both"/>
            </w:pPr>
            <w:r w:rsidDel="00000000" w:rsidR="00000000" w:rsidRPr="00000000">
              <w:rPr>
                <w:rFonts w:ascii="Times New Roman" w:cs="Times New Roman" w:eastAsia="Times New Roman" w:hAnsi="Times New Roman"/>
                <w:sz w:val="24"/>
                <w:szCs w:val="24"/>
                <w:rtl w:val="0"/>
              </w:rPr>
              <w:t xml:space="preserve">Choisir l’exercice selon son niveau de diffuclté (Débutant,confirmé,expert) </w:t>
            </w:r>
          </w:p>
        </w:tc>
        <w:tc>
          <w:tcPr>
            <w:shd w:fill="ff0000"/>
          </w:tcPr>
          <w:p w:rsidR="00000000" w:rsidDel="00000000" w:rsidP="00000000" w:rsidRDefault="00000000" w:rsidRPr="00000000">
            <w:pPr>
              <w:spacing w:after="200" w:before="0" w:line="276" w:lineRule="auto"/>
              <w:contextualSpacing w:val="0"/>
              <w:jc w:val="center"/>
            </w:pPr>
            <w:bookmarkStart w:colFirst="0" w:colLast="0" w:name="h.319y80a" w:id="90"/>
            <w:bookmarkEnd w:id="90"/>
            <w:r w:rsidDel="00000000" w:rsidR="00000000" w:rsidRPr="00000000">
              <w:rPr>
                <w:rFonts w:ascii="Times New Roman" w:cs="Times New Roman" w:eastAsia="Times New Roman" w:hAnsi="Times New Roman"/>
                <w:b w:val="1"/>
                <w:color w:val="efefef"/>
                <w:sz w:val="22"/>
                <w:szCs w:val="22"/>
                <w:rtl w:val="0"/>
              </w:rPr>
              <w:t xml:space="preserve">B</w:t>
            </w:r>
          </w:p>
        </w:tc>
      </w:tr>
      <w:tr>
        <w:tc>
          <w:tcPr/>
          <w:p w:rsidR="00000000" w:rsidDel="00000000" w:rsidP="00000000" w:rsidRDefault="00000000" w:rsidRPr="00000000">
            <w:pPr>
              <w:spacing w:after="200" w:before="0" w:line="276" w:lineRule="auto"/>
              <w:contextualSpacing w:val="0"/>
              <w:jc w:val="center"/>
            </w:pPr>
            <w:bookmarkStart w:colFirst="0" w:colLast="0" w:name="h.1gf8i83" w:id="91"/>
            <w:bookmarkEnd w:id="91"/>
            <w:r w:rsidDel="00000000" w:rsidR="00000000" w:rsidRPr="00000000">
              <w:rPr>
                <w:rFonts w:ascii="Times New Roman" w:cs="Times New Roman" w:eastAsia="Times New Roman" w:hAnsi="Times New Roman"/>
                <w:b w:val="1"/>
                <w:color w:val="1f497d"/>
                <w:sz w:val="22"/>
                <w:szCs w:val="22"/>
                <w:rtl w:val="0"/>
              </w:rPr>
              <w:t xml:space="preserve">Evaluation des flux d’activité</w:t>
            </w:r>
          </w:p>
        </w:tc>
        <w:tc>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Statistique sur le nombre de visite effectuée sur site. Le taux de réalisation des devoirs et de participation aux activités pédagogiques </w:t>
            </w:r>
          </w:p>
          <w:p w:rsidR="00000000" w:rsidDel="00000000" w:rsidP="00000000" w:rsidRDefault="00000000" w:rsidRPr="00000000">
            <w:pPr>
              <w:spacing w:after="200" w:before="0" w:line="276" w:lineRule="auto"/>
              <w:contextualSpacing w:val="0"/>
              <w:jc w:val="both"/>
            </w:pPr>
            <w:r w:rsidDel="00000000" w:rsidR="00000000" w:rsidRPr="00000000">
              <w:rPr>
                <w:rtl w:val="0"/>
              </w:rPr>
            </w:r>
          </w:p>
        </w:tc>
        <w:tc>
          <w:tcPr>
            <w:shd w:fill="ff0000"/>
          </w:tcPr>
          <w:p w:rsidR="00000000" w:rsidDel="00000000" w:rsidP="00000000" w:rsidRDefault="00000000" w:rsidRPr="00000000">
            <w:pPr>
              <w:spacing w:after="200" w:before="0" w:line="276" w:lineRule="auto"/>
              <w:contextualSpacing w:val="0"/>
              <w:jc w:val="center"/>
            </w:pPr>
            <w:bookmarkStart w:colFirst="0" w:colLast="0" w:name="h.40ew0vw" w:id="92"/>
            <w:bookmarkEnd w:id="92"/>
            <w:r w:rsidDel="00000000" w:rsidR="00000000" w:rsidRPr="00000000">
              <w:rPr>
                <w:rFonts w:ascii="Times New Roman" w:cs="Times New Roman" w:eastAsia="Times New Roman" w:hAnsi="Times New Roman"/>
                <w:b w:val="1"/>
                <w:color w:val="efefef"/>
                <w:sz w:val="22"/>
                <w:szCs w:val="22"/>
                <w:rtl w:val="0"/>
              </w:rPr>
              <w:t xml:space="preserve">B</w:t>
            </w:r>
          </w:p>
        </w:tc>
      </w:tr>
      <w:tr>
        <w:tc>
          <w:tcPr/>
          <w:p w:rsidR="00000000" w:rsidDel="00000000" w:rsidP="00000000" w:rsidRDefault="00000000" w:rsidRPr="00000000">
            <w:pPr>
              <w:spacing w:after="200" w:before="0" w:line="276" w:lineRule="auto"/>
              <w:contextualSpacing w:val="0"/>
              <w:jc w:val="center"/>
            </w:pPr>
            <w:bookmarkStart w:colFirst="0" w:colLast="0" w:name="h.2fk6b3p" w:id="93"/>
            <w:bookmarkEnd w:id="93"/>
            <w:r w:rsidDel="00000000" w:rsidR="00000000" w:rsidRPr="00000000">
              <w:rPr>
                <w:rFonts w:ascii="Times New Roman" w:cs="Times New Roman" w:eastAsia="Times New Roman" w:hAnsi="Times New Roman"/>
                <w:b w:val="1"/>
                <w:color w:val="1f497d"/>
                <w:sz w:val="22"/>
                <w:szCs w:val="22"/>
                <w:rtl w:val="0"/>
              </w:rPr>
              <w:t xml:space="preserve">Traduction du site</w:t>
            </w:r>
          </w:p>
        </w:tc>
        <w:tc>
          <w:tcPr/>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Proposition de contenu en plusieurs langues (français, anglais)</w:t>
            </w:r>
            <w:r w:rsidDel="00000000" w:rsidR="00000000" w:rsidRPr="00000000">
              <w:rPr>
                <w:rtl w:val="0"/>
              </w:rPr>
            </w:r>
          </w:p>
        </w:tc>
        <w:tc>
          <w:tcPr>
            <w:shd w:fill="ff0000"/>
          </w:tcPr>
          <w:p w:rsidR="00000000" w:rsidDel="00000000" w:rsidP="00000000" w:rsidRDefault="00000000" w:rsidRPr="00000000">
            <w:pPr>
              <w:spacing w:after="200" w:before="0" w:line="276" w:lineRule="auto"/>
              <w:contextualSpacing w:val="0"/>
              <w:jc w:val="center"/>
            </w:pPr>
            <w:bookmarkStart w:colFirst="0" w:colLast="0" w:name="h.upglbi" w:id="94"/>
            <w:bookmarkEnd w:id="94"/>
            <w:r w:rsidDel="00000000" w:rsidR="00000000" w:rsidRPr="00000000">
              <w:rPr>
                <w:rFonts w:ascii="Times New Roman" w:cs="Times New Roman" w:eastAsia="Times New Roman" w:hAnsi="Times New Roman"/>
                <w:b w:val="1"/>
                <w:color w:val="efefef"/>
                <w:sz w:val="22"/>
                <w:szCs w:val="22"/>
                <w:rtl w:val="0"/>
              </w:rPr>
              <w:t xml:space="preserve">B</w:t>
            </w:r>
          </w:p>
        </w:tc>
      </w:tr>
      <w:tr>
        <w:tc>
          <w:tcPr/>
          <w:p w:rsidR="00000000" w:rsidDel="00000000" w:rsidP="00000000" w:rsidRDefault="00000000" w:rsidRPr="00000000">
            <w:pPr>
              <w:spacing w:after="200" w:before="0" w:line="276" w:lineRule="auto"/>
              <w:contextualSpacing w:val="0"/>
              <w:jc w:val="center"/>
            </w:pPr>
            <w:bookmarkStart w:colFirst="0" w:colLast="0" w:name="h.3ep43zb" w:id="95"/>
            <w:bookmarkEnd w:id="95"/>
            <w:r w:rsidDel="00000000" w:rsidR="00000000" w:rsidRPr="00000000">
              <w:rPr>
                <w:rFonts w:ascii="Times New Roman" w:cs="Times New Roman" w:eastAsia="Times New Roman" w:hAnsi="Times New Roman"/>
                <w:b w:val="1"/>
                <w:color w:val="1f497d"/>
                <w:sz w:val="22"/>
                <w:szCs w:val="22"/>
                <w:rtl w:val="0"/>
              </w:rPr>
              <w:t xml:space="preserve">Nuage de mots clés</w:t>
            </w:r>
          </w:p>
        </w:tc>
        <w:tc>
          <w:tcPr/>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b w:val="0"/>
                <w:sz w:val="24"/>
                <w:szCs w:val="24"/>
                <w:rtl w:val="0"/>
              </w:rPr>
              <w:t xml:space="preserve">Proposition de terme de recherche par une représentation visuelle des mots-clefs (tags) les plus récurrents et les utilisés dans la base</w:t>
            </w:r>
          </w:p>
        </w:tc>
        <w:tc>
          <w:tcPr>
            <w:shd w:fill="ffc000"/>
          </w:tcPr>
          <w:p w:rsidR="00000000" w:rsidDel="00000000" w:rsidP="00000000" w:rsidRDefault="00000000" w:rsidRPr="00000000">
            <w:pPr>
              <w:spacing w:after="200" w:before="0" w:line="276" w:lineRule="auto"/>
              <w:contextualSpacing w:val="0"/>
              <w:jc w:val="center"/>
            </w:pPr>
            <w:bookmarkStart w:colFirst="0" w:colLast="0" w:name="h.1tuee74" w:id="96"/>
            <w:bookmarkEnd w:id="96"/>
            <w:r w:rsidDel="00000000" w:rsidR="00000000" w:rsidRPr="00000000">
              <w:rPr>
                <w:rFonts w:ascii="Times New Roman" w:cs="Times New Roman" w:eastAsia="Times New Roman" w:hAnsi="Times New Roman"/>
                <w:b w:val="1"/>
                <w:color w:val="efefef"/>
                <w:sz w:val="22"/>
                <w:szCs w:val="22"/>
                <w:rtl w:val="0"/>
              </w:rPr>
              <w:t xml:space="preserve">C</w:t>
            </w:r>
          </w:p>
        </w:tc>
      </w:tr>
      <w:tr>
        <w:tc>
          <w:tcPr/>
          <w:p w:rsidR="00000000" w:rsidDel="00000000" w:rsidP="00000000" w:rsidRDefault="00000000" w:rsidRPr="00000000">
            <w:pPr>
              <w:spacing w:after="200" w:before="0" w:line="276" w:lineRule="auto"/>
              <w:contextualSpacing w:val="0"/>
              <w:jc w:val="center"/>
            </w:pPr>
            <w:bookmarkStart w:colFirst="0" w:colLast="0" w:name="h.4du1wux" w:id="97"/>
            <w:bookmarkEnd w:id="97"/>
            <w:r w:rsidDel="00000000" w:rsidR="00000000" w:rsidRPr="00000000">
              <w:rPr>
                <w:rFonts w:ascii="Times New Roman" w:cs="Times New Roman" w:eastAsia="Times New Roman" w:hAnsi="Times New Roman"/>
                <w:b w:val="1"/>
                <w:color w:val="1f497d"/>
                <w:sz w:val="22"/>
                <w:szCs w:val="22"/>
                <w:rtl w:val="0"/>
              </w:rPr>
              <w:t xml:space="preserve">Liens vers des réseaux sociaux</w:t>
            </w:r>
          </w:p>
        </w:tc>
        <w:tc>
          <w:tcPr/>
          <w:p w:rsidR="00000000" w:rsidDel="00000000" w:rsidP="00000000" w:rsidRDefault="00000000" w:rsidRPr="00000000">
            <w:pPr>
              <w:spacing w:after="200" w:before="0" w:line="276" w:lineRule="auto"/>
              <w:contextualSpacing w:val="0"/>
              <w:jc w:val="both"/>
            </w:pPr>
            <w:bookmarkStart w:colFirst="0" w:colLast="0" w:name="h.2szc72q" w:id="98"/>
            <w:bookmarkEnd w:id="98"/>
            <w:r w:rsidDel="00000000" w:rsidR="00000000" w:rsidRPr="00000000">
              <w:rPr>
                <w:rFonts w:ascii="Times New Roman" w:cs="Times New Roman" w:eastAsia="Times New Roman" w:hAnsi="Times New Roman"/>
                <w:b w:val="0"/>
                <w:sz w:val="24"/>
                <w:szCs w:val="24"/>
                <w:rtl w:val="0"/>
              </w:rPr>
              <w:t xml:space="preserve">Partage d’information entre les utilisateurs vers une plateforme extérieure</w:t>
            </w:r>
            <w:r w:rsidDel="00000000" w:rsidR="00000000" w:rsidRPr="00000000">
              <w:rPr>
                <w:rtl w:val="0"/>
              </w:rPr>
            </w:r>
          </w:p>
        </w:tc>
        <w:tc>
          <w:tcPr>
            <w:shd w:fill="ffc000"/>
          </w:tcPr>
          <w:p w:rsidR="00000000" w:rsidDel="00000000" w:rsidP="00000000" w:rsidRDefault="00000000" w:rsidRPr="00000000">
            <w:pPr>
              <w:spacing w:after="200" w:before="0" w:line="276" w:lineRule="auto"/>
              <w:contextualSpacing w:val="0"/>
              <w:jc w:val="center"/>
            </w:pPr>
            <w:bookmarkStart w:colFirst="0" w:colLast="0" w:name="h.184mhaj" w:id="99"/>
            <w:bookmarkEnd w:id="99"/>
            <w:r w:rsidDel="00000000" w:rsidR="00000000" w:rsidRPr="00000000">
              <w:rPr>
                <w:rFonts w:ascii="Times New Roman" w:cs="Times New Roman" w:eastAsia="Times New Roman" w:hAnsi="Times New Roman"/>
                <w:b w:val="1"/>
                <w:color w:val="efefef"/>
                <w:sz w:val="22"/>
                <w:szCs w:val="22"/>
                <w:rtl w:val="0"/>
              </w:rPr>
              <w:t xml:space="preserve">C</w:t>
            </w:r>
          </w:p>
        </w:tc>
      </w:tr>
      <w:tr>
        <w:tc>
          <w:tcPr/>
          <w:p w:rsidR="00000000" w:rsidDel="00000000" w:rsidP="00000000" w:rsidRDefault="00000000" w:rsidRPr="00000000">
            <w:pPr>
              <w:spacing w:after="200" w:before="0" w:line="276" w:lineRule="auto"/>
              <w:contextualSpacing w:val="0"/>
              <w:jc w:val="center"/>
            </w:pPr>
            <w:bookmarkStart w:colFirst="0" w:colLast="0" w:name="h.3s49zyc" w:id="100"/>
            <w:bookmarkEnd w:id="100"/>
            <w:r w:rsidDel="00000000" w:rsidR="00000000" w:rsidRPr="00000000">
              <w:rPr>
                <w:rFonts w:ascii="Times New Roman" w:cs="Times New Roman" w:eastAsia="Times New Roman" w:hAnsi="Times New Roman"/>
                <w:b w:val="1"/>
                <w:color w:val="1f497d"/>
                <w:sz w:val="22"/>
                <w:szCs w:val="22"/>
                <w:rtl w:val="0"/>
              </w:rPr>
              <w:t xml:space="preserve">Lettre d’information et de rappel</w:t>
            </w:r>
          </w:p>
        </w:tc>
        <w:tc>
          <w:tcPr/>
          <w:p w:rsidR="00000000" w:rsidDel="00000000" w:rsidP="00000000" w:rsidRDefault="00000000" w:rsidRPr="00000000">
            <w:pPr>
              <w:spacing w:after="200" w:before="0" w:line="276" w:lineRule="auto"/>
              <w:contextualSpacing w:val="0"/>
              <w:jc w:val="both"/>
            </w:pPr>
            <w:bookmarkStart w:colFirst="0" w:colLast="0" w:name="h.279ka65" w:id="101"/>
            <w:bookmarkEnd w:id="101"/>
            <w:r w:rsidDel="00000000" w:rsidR="00000000" w:rsidRPr="00000000">
              <w:rPr>
                <w:rFonts w:ascii="Times New Roman" w:cs="Times New Roman" w:eastAsia="Times New Roman" w:hAnsi="Times New Roman"/>
                <w:b w:val="0"/>
                <w:sz w:val="24"/>
                <w:szCs w:val="24"/>
                <w:rtl w:val="0"/>
              </w:rPr>
              <w:t xml:space="preserve">Diffusion des données sur les activités du site</w:t>
            </w:r>
            <w:r w:rsidDel="00000000" w:rsidR="00000000" w:rsidRPr="00000000">
              <w:rPr>
                <w:rtl w:val="0"/>
              </w:rPr>
            </w:r>
          </w:p>
        </w:tc>
        <w:tc>
          <w:tcPr>
            <w:shd w:fill="ffc000"/>
          </w:tcPr>
          <w:p w:rsidR="00000000" w:rsidDel="00000000" w:rsidP="00000000" w:rsidRDefault="00000000" w:rsidRPr="00000000">
            <w:pPr>
              <w:spacing w:after="200" w:before="0" w:line="276" w:lineRule="auto"/>
              <w:contextualSpacing w:val="0"/>
              <w:jc w:val="center"/>
            </w:pPr>
            <w:bookmarkStart w:colFirst="0" w:colLast="0" w:name="h.meukdy" w:id="102"/>
            <w:bookmarkEnd w:id="102"/>
            <w:r w:rsidDel="00000000" w:rsidR="00000000" w:rsidRPr="00000000">
              <w:rPr>
                <w:rFonts w:ascii="Times New Roman" w:cs="Times New Roman" w:eastAsia="Times New Roman" w:hAnsi="Times New Roman"/>
                <w:b w:val="1"/>
                <w:color w:val="efefef"/>
                <w:sz w:val="22"/>
                <w:szCs w:val="22"/>
                <w:rtl w:val="0"/>
              </w:rPr>
              <w:t xml:space="preserve">C</w:t>
            </w:r>
          </w:p>
        </w:tc>
      </w:tr>
    </w:tbl>
    <w:p w:rsidR="00000000" w:rsidDel="00000000" w:rsidP="00000000" w:rsidRDefault="00000000" w:rsidRPr="00000000">
      <w:pPr>
        <w:tabs>
          <w:tab w:val="left" w:pos="6103"/>
        </w:tabs>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firstLine="360"/>
        <w:contextualSpacing w:val="1"/>
        <w:rPr>
          <w:rFonts w:ascii="Times New Roman" w:cs="Times New Roman" w:eastAsia="Times New Roman" w:hAnsi="Times New Roman"/>
          <w:b w:val="1"/>
          <w:color w:val="1f497d"/>
          <w:sz w:val="28"/>
          <w:szCs w:val="28"/>
        </w:rPr>
      </w:pPr>
      <w:r w:rsidDel="00000000" w:rsidR="00000000" w:rsidRPr="00000000">
        <w:rPr>
          <w:rFonts w:ascii="Times New Roman" w:cs="Times New Roman" w:eastAsia="Times New Roman" w:hAnsi="Times New Roman"/>
          <w:b w:val="1"/>
          <w:color w:val="1f497d"/>
          <w:sz w:val="28"/>
          <w:szCs w:val="28"/>
          <w:rtl w:val="0"/>
        </w:rPr>
        <w:t xml:space="preserve">Spécifications techniques</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firstLine="360"/>
        <w:contextualSpacing w:val="1"/>
        <w:rPr>
          <w:rFonts w:ascii="Times New Roman" w:cs="Times New Roman" w:eastAsia="Times New Roman" w:hAnsi="Times New Roman"/>
          <w:b w:val="1"/>
          <w:color w:val="1f497d"/>
          <w:sz w:val="28"/>
          <w:szCs w:val="28"/>
        </w:rPr>
      </w:pPr>
      <w:r w:rsidDel="00000000" w:rsidR="00000000" w:rsidRPr="00000000">
        <w:rPr>
          <w:rFonts w:ascii="Times New Roman" w:cs="Times New Roman" w:eastAsia="Times New Roman" w:hAnsi="Times New Roman"/>
          <w:b w:val="1"/>
          <w:color w:val="1f497d"/>
          <w:sz w:val="28"/>
          <w:szCs w:val="28"/>
          <w:rtl w:val="0"/>
        </w:rPr>
        <w:t xml:space="preserve">Concept éditorial, interactif et graphique</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firstLine="360"/>
        <w:contextualSpacing w:val="1"/>
        <w:rPr>
          <w:rFonts w:ascii="Times New Roman" w:cs="Times New Roman" w:eastAsia="Times New Roman" w:hAnsi="Times New Roman"/>
          <w:b w:val="1"/>
          <w:color w:val="1f497d"/>
          <w:sz w:val="28"/>
          <w:szCs w:val="28"/>
        </w:rPr>
      </w:pPr>
      <w:r w:rsidDel="00000000" w:rsidR="00000000" w:rsidRPr="00000000">
        <w:rPr>
          <w:rFonts w:ascii="Times New Roman" w:cs="Times New Roman" w:eastAsia="Times New Roman" w:hAnsi="Times New Roman"/>
          <w:b w:val="1"/>
          <w:color w:val="1f497d"/>
          <w:sz w:val="28"/>
          <w:szCs w:val="28"/>
          <w:rtl w:val="0"/>
        </w:rPr>
        <w:t xml:space="preserve">Planning opérationnel</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firstLine="360"/>
        <w:contextualSpacing w:val="1"/>
        <w:rPr>
          <w:rFonts w:ascii="Times New Roman" w:cs="Times New Roman" w:eastAsia="Times New Roman" w:hAnsi="Times New Roman"/>
          <w:b w:val="1"/>
          <w:color w:val="1f497d"/>
          <w:sz w:val="28"/>
          <w:szCs w:val="28"/>
        </w:rPr>
      </w:pPr>
      <w:r w:rsidDel="00000000" w:rsidR="00000000" w:rsidRPr="00000000">
        <w:rPr>
          <w:rFonts w:ascii="Times New Roman" w:cs="Times New Roman" w:eastAsia="Times New Roman" w:hAnsi="Times New Roman"/>
          <w:b w:val="1"/>
          <w:color w:val="1f497d"/>
          <w:sz w:val="28"/>
          <w:szCs w:val="28"/>
          <w:rtl w:val="0"/>
        </w:rPr>
        <w:t xml:space="preserve">Budget et ventilation</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pPr>
      <w:r w:rsidDel="00000000" w:rsidR="00000000" w:rsidRPr="00000000">
        <w:rPr>
          <w:rtl w:val="0"/>
        </w:rPr>
      </w:r>
    </w:p>
    <w:p w:rsidR="00000000" w:rsidDel="00000000" w:rsidP="00000000" w:rsidRDefault="00000000" w:rsidRPr="00000000">
      <w:pPr>
        <w:spacing w:after="200" w:before="0" w:line="276" w:lineRule="auto"/>
        <w:ind w:left="360" w:firstLine="0"/>
        <w:contextualSpacing w:val="0"/>
        <w:jc w:val="center"/>
      </w:pPr>
      <w:r w:rsidDel="00000000" w:rsidR="00000000" w:rsidRPr="00000000">
        <w:rPr>
          <w:rtl w:val="0"/>
        </w:rPr>
      </w:r>
    </w:p>
    <w:sectPr>
      <w:footerReference r:id="rId21" w:type="default"/>
      <w:pgSz w:h="16838" w:w="11906"/>
      <w:pgMar w:bottom="1417" w:top="1417" w:left="1417" w:right="1417"/>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alérie Ziegler" w:id="0" w:date="2015-10-26T02:41: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 liste des objectifs opérationnels et importante ici</w:t>
      </w:r>
    </w:p>
  </w:comment>
  <w:comment w:author="Valérie Ziegler" w:id="1" w:date="2015-10-26T02:45: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très bonne analyse, bravo !</w:t>
      </w:r>
    </w:p>
  </w:comment>
  <w:comment w:author="Valérie Ziegler" w:id="2" w:date="2015-10-26T02:49: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utilisez "insertion &gt; dessin" pour mettre ce genre de schéma modifiable !</w:t>
      </w:r>
    </w:p>
  </w:comment>
  <w:comment w:author="Valérie Ziegler" w:id="4" w:date="2015-10-26T02:54: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complet, intéressant</w:t>
      </w:r>
    </w:p>
  </w:comment>
  <w:comment w:author="Valérie Ziegler" w:id="3" w:date="2015-10-26T02:48: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scénario possibles =  en ce qui concerne l'outil. Par ex : créer un nouvel exercice, vérifier les résultats de ses étudiants à un examen...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Georgia"/>
  <w:font w:name="Arial"/>
  <w:font w:name="Tahoma">
    <w:embedRegular r:id="rId1" w:subsetted="0"/>
    <w:embedBold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tblW w:w="9302.0" w:type="dxa"/>
      <w:jc w:val="left"/>
      <w:tblInd w:w="-115.0" w:type="dxa"/>
      <w:tblLayout w:type="fixed"/>
      <w:tblLook w:val="0400"/>
    </w:tblPr>
    <w:tblGrid>
      <w:gridCol w:w="8372"/>
      <w:gridCol w:w="930"/>
      <w:tblGridChange w:id="0">
        <w:tblGrid>
          <w:gridCol w:w="8372"/>
          <w:gridCol w:w="930"/>
        </w:tblGrid>
      </w:tblGridChange>
    </w:tblGrid>
    <w:tr>
      <w:tc>
        <w:tcPr>
          <w:tcBorders>
            <w:top w:color="000000" w:space="0" w:sz="4" w:val="single"/>
          </w:tcBorders>
        </w:tcPr>
        <w:p w:rsidR="00000000" w:rsidDel="00000000" w:rsidP="00000000" w:rsidRDefault="00000000" w:rsidRPr="00000000">
          <w:pPr>
            <w:tabs>
              <w:tab w:val="center" w:pos="4536"/>
              <w:tab w:val="right" w:pos="9072"/>
            </w:tabs>
            <w:spacing w:after="708" w:before="0" w:line="240" w:lineRule="auto"/>
            <w:contextualSpacing w:val="0"/>
            <w:jc w:val="right"/>
          </w:pPr>
          <w:r w:rsidDel="00000000" w:rsidR="00000000" w:rsidRPr="00000000">
            <w:rPr>
              <w:rFonts w:ascii="Calibri" w:cs="Calibri" w:eastAsia="Calibri" w:hAnsi="Calibri"/>
              <w:b w:val="1"/>
              <w:sz w:val="22"/>
              <w:szCs w:val="22"/>
              <w:rtl w:val="0"/>
            </w:rPr>
            <w:t xml:space="preserve">Cahier des charges : Projet Paléographie </w:t>
          </w:r>
        </w:p>
      </w:tc>
      <w:tc>
        <w:tcPr>
          <w:tcBorders>
            <w:top w:color="c0504d" w:space="0" w:sz="4" w:val="single"/>
          </w:tcBorders>
          <w:shd w:fill="7030a0"/>
        </w:tcPr>
        <w:p w:rsidR="00000000" w:rsidDel="00000000" w:rsidP="00000000" w:rsidRDefault="00000000" w:rsidRPr="00000000">
          <w:pPr>
            <w:tabs>
              <w:tab w:val="center" w:pos="4536"/>
              <w:tab w:val="right" w:pos="9072"/>
            </w:tabs>
            <w:spacing w:after="708" w:before="0" w:line="240" w:lineRule="auto"/>
            <w:contextualSpacing w:val="0"/>
          </w:pPr>
          <w:fldSimple w:instr="PAGE" w:fldLock="0" w:dirty="0">
            <w:r w:rsidDel="00000000" w:rsidR="00000000" w:rsidRPr="00000000">
              <w:rPr>
                <w:rFonts w:ascii="Calibri" w:cs="Calibri" w:eastAsia="Calibri" w:hAnsi="Calibri"/>
                <w:b w:val="0"/>
                <w:color w:val="f3f3f3"/>
                <w:sz w:val="22"/>
                <w:szCs w:val="22"/>
              </w:rPr>
            </w:r>
          </w:fldSimple>
          <w:r w:rsidDel="00000000" w:rsidR="00000000" w:rsidRPr="00000000">
            <w:rPr>
              <w:rtl w:val="0"/>
            </w:rPr>
          </w:r>
        </w:p>
      </w:tc>
    </w:tr>
  </w:tbl>
  <w:p w:rsidR="00000000" w:rsidDel="00000000" w:rsidP="00000000" w:rsidRDefault="00000000" w:rsidRPr="00000000">
    <w:pPr>
      <w:tabs>
        <w:tab w:val="center" w:pos="4536"/>
        <w:tab w:val="right" w:pos="9072"/>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decimal"/>
      <w:lvlText w:val="%1."/>
      <w:lvlJc w:val="left"/>
      <w:pPr>
        <w:ind w:left="1440" w:firstLine="252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abstractNum w:abstractNumId="3">
    <w:lvl w:ilvl="0">
      <w:start w:val="1"/>
      <w:numFmt w:val="decimal"/>
      <w:lvlText w:val="%1."/>
      <w:lvlJc w:val="left"/>
      <w:pPr>
        <w:ind w:left="1080" w:firstLine="1800"/>
      </w:pPr>
      <w:rPr/>
    </w:lvl>
    <w:lvl w:ilvl="1">
      <w:start w:val="1"/>
      <w:numFmt w:val="lowerLetter"/>
      <w:lvlText w:val="%2."/>
      <w:lvlJc w:val="left"/>
      <w:pPr>
        <w:ind w:left="1800" w:firstLine="3240"/>
      </w:pPr>
      <w:rPr/>
    </w:lvl>
    <w:lvl w:ilvl="2">
      <w:start w:val="1"/>
      <w:numFmt w:val="lowerRoman"/>
      <w:lvlText w:val="%3."/>
      <w:lvlJc w:val="right"/>
      <w:pPr>
        <w:ind w:left="2520" w:firstLine="4860"/>
      </w:pPr>
      <w:rPr/>
    </w:lvl>
    <w:lvl w:ilvl="3">
      <w:start w:val="1"/>
      <w:numFmt w:val="decimal"/>
      <w:lvlText w:val="%4."/>
      <w:lvlJc w:val="left"/>
      <w:pPr>
        <w:ind w:left="3240" w:firstLine="6120"/>
      </w:pPr>
      <w:rPr/>
    </w:lvl>
    <w:lvl w:ilvl="4">
      <w:start w:val="1"/>
      <w:numFmt w:val="lowerLetter"/>
      <w:lvlText w:val="%5."/>
      <w:lvlJc w:val="left"/>
      <w:pPr>
        <w:ind w:left="3960" w:firstLine="7560"/>
      </w:pPr>
      <w:rPr/>
    </w:lvl>
    <w:lvl w:ilvl="5">
      <w:start w:val="1"/>
      <w:numFmt w:val="lowerRoman"/>
      <w:lvlText w:val="%6."/>
      <w:lvlJc w:val="right"/>
      <w:pPr>
        <w:ind w:left="4680" w:firstLine="9180"/>
      </w:pPr>
      <w:rPr/>
    </w:lvl>
    <w:lvl w:ilvl="6">
      <w:start w:val="1"/>
      <w:numFmt w:val="decimal"/>
      <w:lvlText w:val="%7."/>
      <w:lvlJc w:val="left"/>
      <w:pPr>
        <w:ind w:left="5400" w:firstLine="10440"/>
      </w:pPr>
      <w:rPr/>
    </w:lvl>
    <w:lvl w:ilvl="7">
      <w:start w:val="1"/>
      <w:numFmt w:val="lowerLetter"/>
      <w:lvlText w:val="%8."/>
      <w:lvlJc w:val="left"/>
      <w:pPr>
        <w:ind w:left="6120" w:firstLine="11880"/>
      </w:pPr>
      <w:rPr/>
    </w:lvl>
    <w:lvl w:ilvl="8">
      <w:start w:val="1"/>
      <w:numFmt w:val="lowerRoman"/>
      <w:lvlText w:val="%9."/>
      <w:lvlJc w:val="right"/>
      <w:pPr>
        <w:ind w:left="6840" w:firstLine="13500"/>
      </w:pPr>
      <w:rPr/>
    </w:lvl>
  </w:abstractNum>
  <w:abstractNum w:abstractNumId="4">
    <w:lvl w:ilvl="0">
      <w:start w:val="1"/>
      <w:numFmt w:val="lowerLetter"/>
      <w:lvlText w:val="%1)"/>
      <w:lvlJc w:val="left"/>
      <w:pPr>
        <w:ind w:left="1428" w:firstLine="2496"/>
      </w:pPr>
      <w:rPr>
        <w:b w:val="1"/>
      </w:rPr>
    </w:lvl>
    <w:lvl w:ilvl="1">
      <w:start w:val="1"/>
      <w:numFmt w:val="lowerLetter"/>
      <w:lvlText w:val="%2."/>
      <w:lvlJc w:val="left"/>
      <w:pPr>
        <w:ind w:left="2148" w:firstLine="3936"/>
      </w:pPr>
      <w:rPr/>
    </w:lvl>
    <w:lvl w:ilvl="2">
      <w:start w:val="1"/>
      <w:numFmt w:val="lowerRoman"/>
      <w:lvlText w:val="%3."/>
      <w:lvlJc w:val="right"/>
      <w:pPr>
        <w:ind w:left="2868" w:firstLine="5556"/>
      </w:pPr>
      <w:rPr/>
    </w:lvl>
    <w:lvl w:ilvl="3">
      <w:start w:val="1"/>
      <w:numFmt w:val="decimal"/>
      <w:lvlText w:val="%4."/>
      <w:lvlJc w:val="left"/>
      <w:pPr>
        <w:ind w:left="3588" w:firstLine="6816"/>
      </w:pPr>
      <w:rPr/>
    </w:lvl>
    <w:lvl w:ilvl="4">
      <w:start w:val="1"/>
      <w:numFmt w:val="lowerLetter"/>
      <w:lvlText w:val="%5."/>
      <w:lvlJc w:val="left"/>
      <w:pPr>
        <w:ind w:left="4308" w:firstLine="8256"/>
      </w:pPr>
      <w:rPr/>
    </w:lvl>
    <w:lvl w:ilvl="5">
      <w:start w:val="1"/>
      <w:numFmt w:val="lowerRoman"/>
      <w:lvlText w:val="%6."/>
      <w:lvlJc w:val="right"/>
      <w:pPr>
        <w:ind w:left="5028" w:firstLine="9876"/>
      </w:pPr>
      <w:rPr/>
    </w:lvl>
    <w:lvl w:ilvl="6">
      <w:start w:val="1"/>
      <w:numFmt w:val="decimal"/>
      <w:lvlText w:val="%7."/>
      <w:lvlJc w:val="left"/>
      <w:pPr>
        <w:ind w:left="5748" w:firstLine="11136"/>
      </w:pPr>
      <w:rPr/>
    </w:lvl>
    <w:lvl w:ilvl="7">
      <w:start w:val="1"/>
      <w:numFmt w:val="lowerLetter"/>
      <w:lvlText w:val="%8."/>
      <w:lvlJc w:val="left"/>
      <w:pPr>
        <w:ind w:left="6468" w:firstLine="12576"/>
      </w:pPr>
      <w:rPr/>
    </w:lvl>
    <w:lvl w:ilvl="8">
      <w:start w:val="1"/>
      <w:numFmt w:val="lowerRoman"/>
      <w:lvlText w:val="%9."/>
      <w:lvlJc w:val="right"/>
      <w:pPr>
        <w:ind w:left="7188" w:firstLine="14196"/>
      </w:pPr>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6">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3">
    <w:lvl w:ilvl="0">
      <w:start w:val="1"/>
      <w:numFmt w:val="lowerLetter"/>
      <w:lvlText w:val="%1)"/>
      <w:lvlJc w:val="left"/>
      <w:pPr>
        <w:ind w:left="789" w:firstLine="429.00000000000006"/>
      </w:pPr>
      <w:rPr/>
    </w:lvl>
    <w:lvl w:ilvl="1">
      <w:start w:val="1"/>
      <w:numFmt w:val="lowerLetter"/>
      <w:lvlText w:val="%2."/>
      <w:lvlJc w:val="left"/>
      <w:pPr>
        <w:ind w:left="1509" w:firstLine="1149"/>
      </w:pPr>
      <w:rPr/>
    </w:lvl>
    <w:lvl w:ilvl="2">
      <w:start w:val="1"/>
      <w:numFmt w:val="lowerRoman"/>
      <w:lvlText w:val="%3."/>
      <w:lvlJc w:val="right"/>
      <w:pPr>
        <w:ind w:left="2229" w:firstLine="2049"/>
      </w:pPr>
      <w:rPr/>
    </w:lvl>
    <w:lvl w:ilvl="3">
      <w:start w:val="1"/>
      <w:numFmt w:val="decimal"/>
      <w:lvlText w:val="%4."/>
      <w:lvlJc w:val="left"/>
      <w:pPr>
        <w:ind w:left="2949" w:firstLine="2589"/>
      </w:pPr>
      <w:rPr/>
    </w:lvl>
    <w:lvl w:ilvl="4">
      <w:start w:val="1"/>
      <w:numFmt w:val="lowerLetter"/>
      <w:lvlText w:val="%5."/>
      <w:lvlJc w:val="left"/>
      <w:pPr>
        <w:ind w:left="3669" w:firstLine="3309"/>
      </w:pPr>
      <w:rPr/>
    </w:lvl>
    <w:lvl w:ilvl="5">
      <w:start w:val="1"/>
      <w:numFmt w:val="lowerRoman"/>
      <w:lvlText w:val="%6."/>
      <w:lvlJc w:val="right"/>
      <w:pPr>
        <w:ind w:left="4389" w:firstLine="4209"/>
      </w:pPr>
      <w:rPr/>
    </w:lvl>
    <w:lvl w:ilvl="6">
      <w:start w:val="1"/>
      <w:numFmt w:val="decimal"/>
      <w:lvlText w:val="%7."/>
      <w:lvlJc w:val="left"/>
      <w:pPr>
        <w:ind w:left="5109" w:firstLine="4749"/>
      </w:pPr>
      <w:rPr/>
    </w:lvl>
    <w:lvl w:ilvl="7">
      <w:start w:val="1"/>
      <w:numFmt w:val="lowerLetter"/>
      <w:lvlText w:val="%8."/>
      <w:lvlJc w:val="left"/>
      <w:pPr>
        <w:ind w:left="5829" w:firstLine="5469"/>
      </w:pPr>
      <w:rPr/>
    </w:lvl>
    <w:lvl w:ilvl="8">
      <w:start w:val="1"/>
      <w:numFmt w:val="lowerRoman"/>
      <w:lvlText w:val="%9."/>
      <w:lvlJc w:val="right"/>
      <w:pPr>
        <w:ind w:left="6549" w:firstLine="6369"/>
      </w:pPr>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72.0" w:type="dxa"/>
        <w:left w:w="115.0" w:type="dxa"/>
        <w:bottom w:w="72.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3.png"/><Relationship Id="rId11" Type="http://schemas.openxmlformats.org/officeDocument/2006/relationships/hyperlink" Target="http://archives.cg37.fr" TargetMode="External"/><Relationship Id="rId10" Type="http://schemas.openxmlformats.org/officeDocument/2006/relationships/hyperlink" Target="http://www.geneatique.com/" TargetMode="External"/><Relationship Id="rId21" Type="http://schemas.openxmlformats.org/officeDocument/2006/relationships/footer" Target="footer1.xml"/><Relationship Id="rId13" Type="http://schemas.openxmlformats.org/officeDocument/2006/relationships/hyperlink" Target="http://paleographie.castellanie.net/" TargetMode="External"/><Relationship Id="rId12" Type="http://schemas.openxmlformats.org/officeDocument/2006/relationships/hyperlink" Target="http://archives.cg37.fr"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eneatique.com/" TargetMode="External"/><Relationship Id="rId15" Type="http://schemas.openxmlformats.org/officeDocument/2006/relationships/hyperlink" Target="http://theleme.enc.sorbonne.fr/dossiers/notice1.php" TargetMode="External"/><Relationship Id="rId14" Type="http://schemas.openxmlformats.org/officeDocument/2006/relationships/hyperlink" Target="http://paleographie.castellanie.net/" TargetMode="External"/><Relationship Id="rId17" Type="http://schemas.openxmlformats.org/officeDocument/2006/relationships/hyperlink" Target="http://www.nationalarchives.gov.uk/" TargetMode="External"/><Relationship Id="rId16" Type="http://schemas.openxmlformats.org/officeDocument/2006/relationships/hyperlink" Target="http://theleme.enc.sorbonne.fr/dossiers/notice1.php" TargetMode="External"/><Relationship Id="rId5" Type="http://schemas.openxmlformats.org/officeDocument/2006/relationships/styles" Target="styles.xml"/><Relationship Id="rId19" Type="http://schemas.openxmlformats.org/officeDocument/2006/relationships/hyperlink" Target="http://ciham.ish-lyon.cnrs.fr" TargetMode="External"/><Relationship Id="rId6" Type="http://schemas.openxmlformats.org/officeDocument/2006/relationships/image" Target="media/image01.jpg"/><Relationship Id="rId18" Type="http://schemas.openxmlformats.org/officeDocument/2006/relationships/hyperlink" Target="http://www.nationalarchives.gov.uk/" TargetMode="External"/><Relationship Id="rId7" Type="http://schemas.openxmlformats.org/officeDocument/2006/relationships/hyperlink" Target="http://#_Toc433331409" TargetMode="External"/><Relationship Id="rId8" Type="http://schemas.openxmlformats.org/officeDocument/2006/relationships/hyperlink" Target="http://#_Toc4333314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