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commentRangeStart w:id="0"/>
            <w:r w:rsidDel="00000000" w:rsidR="00000000" w:rsidRPr="00000000">
              <w:rPr>
                <w:b w:val="1"/>
                <w:sz w:val="38"/>
                <w:szCs w:val="38"/>
                <w:rtl w:val="0"/>
              </w:rPr>
              <w:t xml:space="preserve">NOTE </w:t>
            </w:r>
            <w:commentRangeEnd w:id="0"/>
            <w:r w:rsidDel="00000000" w:rsidR="00000000" w:rsidRPr="00000000">
              <w:commentReference w:id="0"/>
            </w:r>
            <w:r w:rsidDel="00000000" w:rsidR="00000000" w:rsidRPr="00000000">
              <w:rPr>
                <w:b w:val="1"/>
                <w:sz w:val="38"/>
                <w:szCs w:val="38"/>
                <w:rtl w:val="0"/>
              </w:rPr>
              <w:t xml:space="preserve">DE CADRAGE DU PROJET : PALÉOGRAPHIE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Contours du projet :</w:t>
      </w:r>
    </w:p>
    <w:p w:rsidR="00000000" w:rsidDel="00000000" w:rsidP="00000000" w:rsidRDefault="00000000" w:rsidRPr="00000000">
      <w:pPr>
        <w:spacing w:line="360" w:lineRule="auto"/>
        <w:ind w:firstLine="700"/>
        <w:contextualSpacing w:val="0"/>
        <w:jc w:val="both"/>
      </w:pPr>
      <w:r w:rsidDel="00000000" w:rsidR="00000000" w:rsidRPr="00000000">
        <w:rPr>
          <w:sz w:val="24"/>
          <w:szCs w:val="24"/>
          <w:rtl w:val="0"/>
        </w:rPr>
        <w:t xml:space="preserve">Dans le cadre du module « Gestion du projet » du Master 2 Informatique documentaire : Ingénierie du document électronique, il nous a été demandé de réaliser un projet sur la  création d’un site Web de paléographie. Ce projet a pour objectif de réaliser une application informatique dans lequel elle permet d’organiser et de gérer les exercices de paléographie.</w:t>
      </w:r>
    </w:p>
    <w:p w:rsidR="00000000" w:rsidDel="00000000" w:rsidP="00000000" w:rsidRDefault="00000000" w:rsidRPr="00000000">
      <w:pPr>
        <w:spacing w:line="360" w:lineRule="auto"/>
        <w:ind w:firstLine="700"/>
        <w:contextualSpacing w:val="0"/>
        <w:jc w:val="both"/>
      </w:pPr>
      <w:r w:rsidDel="00000000" w:rsidR="00000000" w:rsidRPr="00000000">
        <w:rPr>
          <w:sz w:val="24"/>
          <w:szCs w:val="24"/>
          <w:rtl w:val="0"/>
        </w:rPr>
        <w:t xml:space="preserve">En effet, ce document a pour objectif de définir la note de cadrage pour le développement d’une application de gestion des contenus et des</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Présentation du client :</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Madame Nicole Le Pottier est le maître d’ouvrage du projet transversal qui porte sur la mise en place d’un système automatique de gestion des exercices de paléographie. Enseignante au sein de l’Université de Toulouse 2 Jean-Jaurès et précisément au Département Archives et Médiathèque (DAM) qui est intégré dans l’UFR Histoire Art et Archéologie (l’UFR HAA), elle occupe le poste de responsable de la formation patrimoine des bibliothèques (licence information et communication). Elle dispense aussi des cours dans plusieurs formations de ce département. </w:t>
      </w:r>
    </w:p>
    <w:p w:rsidR="00000000" w:rsidDel="00000000" w:rsidP="00000000" w:rsidRDefault="00000000" w:rsidRPr="00000000">
      <w:pPr>
        <w:spacing w:line="360" w:lineRule="auto"/>
        <w:ind w:firstLine="708"/>
        <w:contextualSpacing w:val="0"/>
        <w:jc w:val="both"/>
      </w:pPr>
      <w:commentRangeStart w:id="1"/>
      <w:r w:rsidDel="00000000" w:rsidR="00000000" w:rsidRPr="00000000">
        <w:rPr>
          <w:rFonts w:ascii="Calibri" w:cs="Calibri" w:eastAsia="Calibri" w:hAnsi="Calibri"/>
          <w:b w:val="0"/>
          <w:color w:val="4f81bd"/>
          <w:sz w:val="26"/>
          <w:szCs w:val="26"/>
          <w:rtl w:val="0"/>
        </w:rPr>
        <w:t xml:space="preserve">Contexte du projet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Dans le cadre de ses cours, Madame Nicole Le Pottier effectue des travaux dirigés sur la lecture, le déchiffrage et la transcription de texte paléographique. Depuis plusieurs années, elle utilise une base de données construite uniquement sous Microsoft Access pour la gestion des différents exercices proposés lors des séances de travaux dirigés. Aujourd’hui, il s’avère que cette base de données ne répond plus à ses attentes car les données de la banque d’exercice se sont de plus en plus multipliées au fil du temps et la base a ainsi pris du volume. La conception et la planification des exercices sont donc devenues de plus en plus difficiles. Ainsi, il n’est plus aisé de distinguer et d’identifier le pack d’exercices  déjà effectué de celui des exercices n’ont encore effectué. On en arrive à une situation où les exercices déjà corrigés lors des travaux dirigés peuvent être redonné lors des contrôles d’évaluation. La catégorisation des exercices est devenue une tâche ardue qui à pratiquement fait doubler le temps de planification des travaux dirigés et des contrôles d’évaluation.</w:t>
      </w:r>
    </w:p>
    <w:p w:rsidR="00000000" w:rsidDel="00000000" w:rsidP="00000000" w:rsidRDefault="00000000" w:rsidRPr="00000000">
      <w:pPr>
        <w:spacing w:line="360" w:lineRule="auto"/>
        <w:ind w:firstLine="708"/>
        <w:contextualSpacing w:val="0"/>
        <w:jc w:val="both"/>
      </w:pPr>
      <w:r w:rsidDel="00000000" w:rsidR="00000000" w:rsidRPr="00000000">
        <w:rPr>
          <w:b w:val="1"/>
          <w:color w:val="ff9900"/>
          <w:sz w:val="24"/>
          <w:szCs w:val="24"/>
          <w:rtl w:val="0"/>
        </w:rPr>
        <w:t xml:space="preserve">Analyse de l’existant</w:t>
      </w:r>
    </w:p>
    <w:p w:rsidR="00000000" w:rsidDel="00000000" w:rsidP="00000000" w:rsidRDefault="00000000" w:rsidRPr="00000000">
      <w:pPr>
        <w:spacing w:line="360" w:lineRule="auto"/>
        <w:ind w:firstLine="708"/>
        <w:contextualSpacing w:val="0"/>
        <w:jc w:val="both"/>
      </w:pPr>
      <w:r w:rsidDel="00000000" w:rsidR="00000000" w:rsidRPr="00000000">
        <w:rPr>
          <w:b w:val="1"/>
          <w:sz w:val="24"/>
          <w:szCs w:val="24"/>
          <w:rtl w:val="0"/>
        </w:rPr>
        <w:t xml:space="preserve">Application actuelle et fonctionnalité</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Mme Nicole Le Pottier utilise actuellement, tel que précisé ci-dessus, une base données réalisée sous Microsoft Accès pour la gestion de l’ensemble de ses exercices. C’est une base de données élémentaire qui est uniquement accessible en  back office à partir de l’interface de Microsoft Accès. La structure de la base de données est composée d’un ensemble de table semblable à un répertoire thématique. Les informations sont ainsi réparties dans </w:t>
      </w:r>
      <w:r w:rsidDel="00000000" w:rsidR="00000000" w:rsidRPr="00000000">
        <w:rPr>
          <w:color w:val="ff0000"/>
          <w:sz w:val="24"/>
          <w:szCs w:val="24"/>
          <w:rtl w:val="0"/>
        </w:rPr>
        <w:t xml:space="preserve">(nombre de table) </w:t>
      </w:r>
      <w:r w:rsidDel="00000000" w:rsidR="00000000" w:rsidRPr="00000000">
        <w:rPr>
          <w:sz w:val="24"/>
          <w:szCs w:val="24"/>
          <w:rtl w:val="0"/>
        </w:rPr>
        <w:t xml:space="preserve">tables qui correspondent globalement au données descriptives des documents (titre, date, thématique, auteur, période, contexte, etc.).</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Par ailleurs, la base de données n’offre pas de possibilité d’accès en front office et cela rend la manipulation de cet outil est assez complexe. Les informations sont intégrées manuellement sans aucun processus d’automatisation et toutes les opérations de recherche, de mise à jour et de suppression des données existantes doivent se faire manuellement. Aucune interface n’a encore été conçue jusqu’à présent. Par conséquent, il n’existe donc pas de charte graphique et rédactionnelle.</w:t>
      </w:r>
    </w:p>
    <w:p w:rsidR="00000000" w:rsidDel="00000000" w:rsidP="00000000" w:rsidRDefault="00000000" w:rsidRPr="00000000">
      <w:pPr>
        <w:spacing w:line="360" w:lineRule="auto"/>
        <w:ind w:firstLine="708"/>
        <w:contextualSpacing w:val="0"/>
        <w:jc w:val="both"/>
      </w:pPr>
      <w:r w:rsidDel="00000000" w:rsidR="00000000" w:rsidRPr="00000000">
        <w:rPr>
          <w:b w:val="1"/>
          <w:sz w:val="24"/>
          <w:szCs w:val="24"/>
          <w:rtl w:val="0"/>
        </w:rPr>
        <w:t xml:space="preserve">Matériel</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La base de données pour l’instant intégrée dans l’ordinateur portable de Mme Nicole Le Pottier.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Un espace Web dans les serveurs de l’Université de Toulouse 2 Jean Jaurès pourra éventuellement être réservé pour l’hébergement du nouvel outil afin de faciliter son accessibilité.</w:t>
      </w:r>
    </w:p>
    <w:p w:rsidR="00000000" w:rsidDel="00000000" w:rsidP="00000000" w:rsidRDefault="00000000" w:rsidRPr="00000000">
      <w:pPr>
        <w:spacing w:line="360" w:lineRule="auto"/>
        <w:ind w:firstLine="708"/>
        <w:contextualSpacing w:val="0"/>
        <w:jc w:val="both"/>
      </w:pPr>
      <w:r w:rsidDel="00000000" w:rsidR="00000000" w:rsidRPr="00000000">
        <w:rPr>
          <w:b w:val="1"/>
          <w:sz w:val="24"/>
          <w:szCs w:val="24"/>
          <w:rtl w:val="0"/>
        </w:rPr>
        <w:t xml:space="preserve">Fonds actuel</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La base de données des exercices de paléographie de Mme Nicole Le Pottier dispose, au 22 septembre 2015, d’un fonds documentaire composé de : 218 fac-similés (qui correspondent aux copies de manuscrits anciens), 370 images (qui composent les fac-similés) et de plusieurs transcriptions </w:t>
      </w:r>
      <w:r w:rsidDel="00000000" w:rsidR="00000000" w:rsidRPr="00000000">
        <w:rPr>
          <w:color w:val="ff0000"/>
          <w:sz w:val="24"/>
          <w:szCs w:val="24"/>
          <w:rtl w:val="0"/>
        </w:rPr>
        <w:t xml:space="preserve">.</w:t>
      </w:r>
      <w:r w:rsidDel="00000000" w:rsidR="00000000" w:rsidRPr="00000000">
        <w:rPr>
          <w:sz w:val="24"/>
          <w:szCs w:val="24"/>
          <w:rtl w:val="0"/>
        </w:rPr>
        <w:t xml:space="preserve">Ce fonds représente ainsi une masse informationnelle de 435 méga-octets de données numériques.  </w:t>
      </w:r>
    </w:p>
    <w:p w:rsidR="00000000" w:rsidDel="00000000" w:rsidP="00000000" w:rsidRDefault="00000000" w:rsidRPr="00000000">
      <w:pPr>
        <w:spacing w:line="360" w:lineRule="auto"/>
        <w:ind w:firstLine="708"/>
        <w:contextualSpacing w:val="0"/>
        <w:jc w:val="both"/>
      </w:pPr>
      <w:r w:rsidDel="00000000" w:rsidR="00000000" w:rsidRPr="00000000">
        <w:rPr>
          <w:b w:val="1"/>
          <w:sz w:val="24"/>
          <w:szCs w:val="24"/>
          <w:rtl w:val="0"/>
        </w:rPr>
        <w:t xml:space="preserve">Ressources</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La base de données est actuellement gérée par Mme Nicole Le Pottier. Elle assume toutes les tâches d’intégration, de modification et de suppression des documents dans le système. Pour la préparation et la planification des cours, elle consulte la base de données de façon manuelle et elle extrait des exercices qui seront proposés durant les cours de travaux dirigés.</w:t>
      </w:r>
      <w:r w:rsidDel="00000000" w:rsidR="00000000" w:rsidRPr="00000000">
        <w:rPr>
          <w:rtl w:val="0"/>
        </w:rPr>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Enjeux :</w:t>
      </w:r>
    </w:p>
    <w:p w:rsidR="00000000" w:rsidDel="00000000" w:rsidP="00000000" w:rsidRDefault="00000000" w:rsidRPr="00000000">
      <w:pPr>
        <w:spacing w:line="360" w:lineRule="auto"/>
        <w:ind w:firstLine="360"/>
        <w:contextualSpacing w:val="0"/>
        <w:jc w:val="both"/>
      </w:pPr>
      <w:r w:rsidDel="00000000" w:rsidR="00000000" w:rsidRPr="00000000">
        <w:rPr>
          <w:sz w:val="24"/>
          <w:szCs w:val="24"/>
          <w:rtl w:val="0"/>
        </w:rPr>
        <w:t xml:space="preserve">Deux enjeux majeurs se dessinent autour de ce projet de mise en place d’un outil de gestion des exercices de paléographie :</w:t>
      </w:r>
    </w:p>
    <w:p w:rsidR="00000000" w:rsidDel="00000000" w:rsidP="00000000" w:rsidRDefault="00000000" w:rsidRPr="00000000">
      <w:pPr>
        <w:numPr>
          <w:ilvl w:val="0"/>
          <w:numId w:val="13"/>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Le premier est celui de la réduction du temps de travail nécessaire à la préparation des cours de travaux dirigés et à la préparation des contrôles d’évaluation ;</w:t>
      </w:r>
    </w:p>
    <w:p w:rsidR="00000000" w:rsidDel="00000000" w:rsidP="00000000" w:rsidRDefault="00000000" w:rsidRPr="00000000">
      <w:pPr>
        <w:numPr>
          <w:ilvl w:val="0"/>
          <w:numId w:val="13"/>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Le second est celui de l’amélioration de l’accès aux exercices de paléographie pour les étudiants qui pourront désormais se connecter à distance afin de s’exercer librement hors des cours.</w:t>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Objectif stratégique</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L’objectif principal poursuivi dans le cadre de ce projet est celui de concevoir et de développer un système informatique qui devra permettre l’organisation et la planification de divers exercices dans le cadre des cours de travaux dirigés sur la paléographie.</w:t>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Objectifs opérationnels</w:t>
      </w:r>
    </w:p>
    <w:p w:rsidR="00000000" w:rsidDel="00000000" w:rsidP="00000000" w:rsidRDefault="00000000" w:rsidRPr="00000000">
      <w:pPr>
        <w:spacing w:line="360" w:lineRule="auto"/>
        <w:ind w:firstLine="360"/>
        <w:contextualSpacing w:val="0"/>
        <w:jc w:val="both"/>
      </w:pPr>
      <w:r w:rsidDel="00000000" w:rsidR="00000000" w:rsidRPr="00000000">
        <w:rPr>
          <w:sz w:val="24"/>
          <w:szCs w:val="24"/>
          <w:rtl w:val="0"/>
        </w:rPr>
        <w:t xml:space="preserve">De cet objectif stratégique se déclinent sous</w:t>
      </w:r>
      <w:r w:rsidDel="00000000" w:rsidR="00000000" w:rsidRPr="00000000">
        <w:rPr>
          <w:rtl w:val="0"/>
        </w:rPr>
        <w:t xml:space="preserve"> </w:t>
      </w:r>
      <w:r w:rsidDel="00000000" w:rsidR="00000000" w:rsidRPr="00000000">
        <w:rPr>
          <w:sz w:val="24"/>
          <w:szCs w:val="24"/>
          <w:rtl w:val="0"/>
        </w:rPr>
        <w:t xml:space="preserve">plusieurs objectifs qu’il convient d’énumérer:</w:t>
      </w:r>
    </w:p>
    <w:p w:rsidR="00000000" w:rsidDel="00000000" w:rsidP="00000000" w:rsidRDefault="00000000" w:rsidRPr="00000000">
      <w:pPr>
        <w:numPr>
          <w:ilvl w:val="0"/>
          <w:numId w:val="1"/>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Concevoir et mettre en œuvre une nouvelle base de données </w:t>
      </w:r>
      <w:r w:rsidDel="00000000" w:rsidR="00000000" w:rsidRPr="00000000">
        <w:rPr>
          <w:sz w:val="24"/>
          <w:szCs w:val="24"/>
          <w:rtl w:val="0"/>
        </w:rPr>
        <w:t xml:space="preserve">sous MySQL (Structured Query Language),</w:t>
      </w:r>
      <w:r w:rsidDel="00000000" w:rsidR="00000000" w:rsidRPr="00000000">
        <w:rPr>
          <w:rFonts w:ascii="Calibri" w:cs="Calibri" w:eastAsia="Calibri" w:hAnsi="Calibri"/>
          <w:b w:val="0"/>
          <w:sz w:val="24"/>
          <w:szCs w:val="24"/>
          <w:rtl w:val="0"/>
        </w:rPr>
        <w:t xml:space="preserve"> pour l’intégration, l’organisation et le stockage de l’ensemble des exercices ;</w:t>
      </w:r>
    </w:p>
    <w:p w:rsidR="00000000" w:rsidDel="00000000" w:rsidP="00000000" w:rsidRDefault="00000000" w:rsidRPr="00000000">
      <w:pPr>
        <w:numPr>
          <w:ilvl w:val="0"/>
          <w:numId w:val="1"/>
        </w:numPr>
        <w:spacing w:after="200" w:before="0" w:line="360" w:lineRule="auto"/>
        <w:ind w:left="720" w:hanging="360"/>
        <w:contextualSpacing w:val="1"/>
        <w:jc w:val="both"/>
        <w:rPr>
          <w:b w:val="0"/>
          <w:sz w:val="24"/>
          <w:szCs w:val="24"/>
        </w:rPr>
      </w:pPr>
      <w:r w:rsidDel="00000000" w:rsidR="00000000" w:rsidRPr="00000000">
        <w:rPr>
          <w:sz w:val="24"/>
          <w:szCs w:val="24"/>
          <w:rtl w:val="0"/>
        </w:rPr>
        <w:t xml:space="preserve">Élaborer</w:t>
      </w:r>
      <w:r w:rsidDel="00000000" w:rsidR="00000000" w:rsidRPr="00000000">
        <w:rPr>
          <w:rFonts w:ascii="Calibri" w:cs="Calibri" w:eastAsia="Calibri" w:hAnsi="Calibri"/>
          <w:b w:val="0"/>
          <w:sz w:val="24"/>
          <w:szCs w:val="24"/>
          <w:rtl w:val="0"/>
        </w:rPr>
        <w:t xml:space="preserve"> une interface web fonctionnelle accessible sur internet pour faciliter dans un premier temps les ajouts, les mises à jour et les suppressions des données dans la base de données et dans un second temps permettre l’accès aux exercices ;</w:t>
      </w:r>
    </w:p>
    <w:p w:rsidR="00000000" w:rsidDel="00000000" w:rsidP="00000000" w:rsidRDefault="00000000" w:rsidRPr="00000000">
      <w:pPr>
        <w:numPr>
          <w:ilvl w:val="0"/>
          <w:numId w:val="1"/>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Paramétrer un serveur web pour la mise en ligne du système informatique ;</w:t>
      </w:r>
    </w:p>
    <w:p w:rsidR="00000000" w:rsidDel="00000000" w:rsidP="00000000" w:rsidRDefault="00000000" w:rsidRPr="00000000">
      <w:pPr>
        <w:numPr>
          <w:ilvl w:val="0"/>
          <w:numId w:val="1"/>
        </w:numPr>
        <w:spacing w:after="200" w:before="0" w:line="360" w:lineRule="auto"/>
        <w:ind w:left="720" w:hanging="360"/>
        <w:contextualSpacing w:val="1"/>
        <w:jc w:val="both"/>
        <w:rPr>
          <w:b w:val="0"/>
          <w:sz w:val="24"/>
          <w:szCs w:val="24"/>
        </w:rPr>
      </w:pPr>
      <w:r w:rsidDel="00000000" w:rsidR="00000000" w:rsidRPr="00000000">
        <w:rPr>
          <w:sz w:val="24"/>
          <w:szCs w:val="24"/>
          <w:rtl w:val="0"/>
        </w:rPr>
        <w:t xml:space="preserve">Acquérir </w:t>
      </w:r>
      <w:r w:rsidDel="00000000" w:rsidR="00000000" w:rsidRPr="00000000">
        <w:rPr>
          <w:rFonts w:ascii="Calibri" w:cs="Calibri" w:eastAsia="Calibri" w:hAnsi="Calibri"/>
          <w:b w:val="0"/>
          <w:sz w:val="24"/>
          <w:szCs w:val="24"/>
          <w:rtl w:val="0"/>
        </w:rPr>
        <w:t xml:space="preserve">un nom de domaine pour la diffusion du système d’information sur le web pour permettre son accessibilité à distance ;</w:t>
      </w:r>
    </w:p>
    <w:p w:rsidR="00000000" w:rsidDel="00000000" w:rsidP="00000000" w:rsidRDefault="00000000" w:rsidRPr="00000000">
      <w:pPr>
        <w:numPr>
          <w:ilvl w:val="0"/>
          <w:numId w:val="1"/>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Concevoir et mettre en place un système d’accès réservé afin de réduire au maximum le risque d’intrusion et de fraude qui peuvent </w:t>
      </w:r>
      <w:r w:rsidDel="00000000" w:rsidR="00000000" w:rsidRPr="00000000">
        <w:rPr>
          <w:sz w:val="24"/>
          <w:szCs w:val="24"/>
          <w:rtl w:val="0"/>
        </w:rPr>
        <w:t xml:space="preserve">entraîner</w:t>
      </w:r>
      <w:r w:rsidDel="00000000" w:rsidR="00000000" w:rsidRPr="00000000">
        <w:rPr>
          <w:rFonts w:ascii="Calibri" w:cs="Calibri" w:eastAsia="Calibri" w:hAnsi="Calibri"/>
          <w:b w:val="0"/>
          <w:sz w:val="24"/>
          <w:szCs w:val="24"/>
          <w:rtl w:val="0"/>
        </w:rPr>
        <w:t xml:space="preserve"> soit une suppression de données due à une erreur de manipulation soit une consultation inopinée ou volontaire des sujets uniquement réservés pour les contrôles d’évaluation.</w:t>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commentRangeStart w:id="2"/>
      <w:r w:rsidDel="00000000" w:rsidR="00000000" w:rsidRPr="00000000">
        <w:rPr>
          <w:rFonts w:ascii="Calibri" w:cs="Calibri" w:eastAsia="Calibri" w:hAnsi="Calibri"/>
          <w:b w:val="0"/>
          <w:color w:val="4f81bd"/>
          <w:sz w:val="26"/>
          <w:szCs w:val="26"/>
          <w:rtl w:val="0"/>
        </w:rPr>
        <w:t xml:space="preserve">Livrables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360" w:lineRule="auto"/>
        <w:ind w:firstLine="708"/>
        <w:contextualSpacing w:val="0"/>
        <w:jc w:val="both"/>
      </w:pPr>
      <w:bookmarkStart w:colFirst="0" w:colLast="0" w:name="h.4zpp2pq12ptn" w:id="0"/>
      <w:bookmarkEnd w:id="0"/>
      <w:r w:rsidDel="00000000" w:rsidR="00000000" w:rsidRPr="00000000">
        <w:rPr>
          <w:rFonts w:ascii="Verdana" w:cs="Verdana" w:eastAsia="Verdana" w:hAnsi="Verdana"/>
          <w:sz w:val="18"/>
          <w:szCs w:val="18"/>
          <w:highlight w:val="white"/>
          <w:rtl w:val="0"/>
        </w:rPr>
        <w:t xml:space="preserve">Les livrables du projet sont tout résultat, document, mesurable, tangible ou vérifiable, qui résultent de l’achèvement d’une partie de projet ou du projet .</w:t>
      </w:r>
      <w:r w:rsidDel="00000000" w:rsidR="00000000" w:rsidRPr="00000000">
        <w:rPr>
          <w:sz w:val="24"/>
          <w:szCs w:val="24"/>
          <w:rtl w:val="0"/>
        </w:rPr>
        <w:t xml:space="preserve">Les livrables attendus sont :</w:t>
      </w:r>
      <w:r w:rsidDel="00000000" w:rsidR="00000000" w:rsidRPr="00000000">
        <w:rPr>
          <w:rtl w:val="0"/>
        </w:rPr>
      </w:r>
    </w:p>
    <w:p w:rsidR="00000000" w:rsidDel="00000000" w:rsidP="00000000" w:rsidRDefault="00000000" w:rsidRPr="00000000">
      <w:pPr>
        <w:spacing w:line="360" w:lineRule="auto"/>
        <w:ind w:left="0" w:firstLine="0"/>
        <w:contextualSpacing w:val="0"/>
        <w:jc w:val="both"/>
      </w:pPr>
      <w:bookmarkStart w:colFirst="0" w:colLast="0" w:name="h.ylyjdt2945nk" w:id="1"/>
      <w:bookmarkEnd w:id="1"/>
      <w:r w:rsidDel="00000000" w:rsidR="00000000" w:rsidRPr="00000000">
        <w:rPr>
          <w:sz w:val="24"/>
          <w:szCs w:val="24"/>
          <w:rtl w:val="0"/>
        </w:rPr>
        <w:t xml:space="preserve">              - note de cadrage, </w:t>
      </w:r>
      <w:r w:rsidDel="00000000" w:rsidR="00000000" w:rsidRPr="00000000">
        <w:rPr>
          <w:rtl w:val="0"/>
        </w:rPr>
      </w:r>
    </w:p>
    <w:p w:rsidR="00000000" w:rsidDel="00000000" w:rsidP="00000000" w:rsidRDefault="00000000" w:rsidRPr="00000000">
      <w:pPr>
        <w:spacing w:line="360" w:lineRule="auto"/>
        <w:ind w:firstLine="708"/>
        <w:contextualSpacing w:val="0"/>
        <w:jc w:val="both"/>
        <w:rPr>
          <w:ins w:author="Valérie Ziegler" w:id="0" w:date="2015-10-03T23:41:09Z"/>
        </w:rPr>
      </w:pPr>
      <w:r w:rsidDel="00000000" w:rsidR="00000000" w:rsidRPr="00000000">
        <w:rPr>
          <w:sz w:val="24"/>
          <w:szCs w:val="24"/>
          <w:rtl w:val="0"/>
        </w:rPr>
        <w:t xml:space="preserve">- </w:t>
      </w:r>
      <w:r w:rsidDel="00000000" w:rsidR="00000000" w:rsidRPr="00000000">
        <w:rPr>
          <w:sz w:val="24"/>
          <w:szCs w:val="24"/>
          <w:rtl w:val="0"/>
        </w:rPr>
        <w:t xml:space="preserve">cahier des charges.</w:t>
      </w:r>
      <w:ins w:author="Valérie Ziegler" w:id="0" w:date="2015-10-03T23:41:09Z">
        <w:bookmarkStart w:colFirst="0" w:colLast="0" w:name="h.62wlmik1zk2t" w:id="2"/>
        <w:bookmarkEnd w:id="2"/>
        <w:r w:rsidDel="00000000" w:rsidR="00000000" w:rsidRPr="00000000">
          <w:rPr>
            <w:rtl w:val="0"/>
          </w:rPr>
        </w:r>
      </w:ins>
    </w:p>
    <w:p w:rsidR="00000000" w:rsidDel="00000000" w:rsidP="00000000" w:rsidRDefault="00000000" w:rsidRPr="00000000">
      <w:pPr>
        <w:spacing w:line="360" w:lineRule="auto"/>
        <w:ind w:firstLine="708"/>
        <w:contextualSpacing w:val="0"/>
        <w:jc w:val="both"/>
        <w:rPr>
          <w:ins w:author="Valérie Ziegler" w:id="1" w:date="2015-10-03T23:41:06Z"/>
        </w:rPr>
      </w:pPr>
      <w:ins w:author="Valérie Ziegler" w:id="0" w:date="2015-10-03T23:41:09Z">
        <w:del w:author="Valérie Ziegler" w:id="0" w:date="2015-10-03T23:41:09Z">
          <w:r w:rsidDel="00000000" w:rsidR="00000000" w:rsidRPr="00000000">
            <w:rPr>
              <w:sz w:val="24"/>
              <w:szCs w:val="24"/>
              <w:rtl w:val="0"/>
            </w:rPr>
            <w:delText xml:space="preserve">- </w:delText>
          </w:r>
        </w:del>
      </w:ins>
      <w:del w:author="Valérie Ziegler" w:id="0" w:date="2015-10-03T23:41:09Z">
        <w:r w:rsidDel="00000000" w:rsidR="00000000" w:rsidRPr="00000000">
          <w:rPr>
            <w:sz w:val="24"/>
            <w:szCs w:val="24"/>
            <w:rtl w:val="0"/>
          </w:rPr>
          <w:delText xml:space="preserve">arborescence fonctionnelle, </w:delText>
        </w:r>
      </w:del>
      <w:ins w:author="Valérie Ziegler" w:id="1" w:date="2015-10-03T23:41:06Z">
        <w:del w:author="Valérie Ziegler" w:id="0" w:date="2015-10-03T23:41:09Z">
          <w:bookmarkStart w:colFirst="0" w:colLast="0" w:name="h.4krjup7nhcbj" w:id="3"/>
          <w:bookmarkEnd w:id="3"/>
          <w:r w:rsidDel="00000000" w:rsidR="00000000" w:rsidRPr="00000000">
            <w:rPr>
              <w:rtl w:val="0"/>
            </w:rPr>
          </w:r>
        </w:del>
      </w:ins>
    </w:p>
    <w:p w:rsidR="00000000" w:rsidDel="00000000" w:rsidP="00000000" w:rsidRDefault="00000000" w:rsidRPr="00000000">
      <w:pPr>
        <w:spacing w:line="360" w:lineRule="auto"/>
        <w:ind w:firstLine="708"/>
        <w:contextualSpacing w:val="0"/>
        <w:jc w:val="both"/>
        <w:rPr>
          <w:ins w:author="Valérie Ziegler" w:id="2" w:date="2015-10-03T23:40:10Z"/>
        </w:rPr>
      </w:pPr>
      <w:ins w:author="Valérie Ziegler" w:id="1" w:date="2015-10-03T23:41:06Z">
        <w:del w:author="Valérie Ziegler" w:id="0" w:date="2015-10-03T23:41:09Z">
          <w:r w:rsidDel="00000000" w:rsidR="00000000" w:rsidRPr="00000000">
            <w:rPr>
              <w:sz w:val="24"/>
              <w:szCs w:val="24"/>
              <w:rtl w:val="0"/>
            </w:rPr>
            <w:delText xml:space="preserve">- </w:delText>
          </w:r>
        </w:del>
      </w:ins>
      <w:del w:author="Valérie Ziegler" w:id="0" w:date="2015-10-03T23:41:09Z">
        <w:r w:rsidDel="00000000" w:rsidR="00000000" w:rsidRPr="00000000">
          <w:rPr>
            <w:sz w:val="24"/>
            <w:szCs w:val="24"/>
            <w:rtl w:val="0"/>
          </w:rPr>
          <w:delText xml:space="preserve">charte éditoriale et interface, </w:delText>
        </w:r>
      </w:del>
      <w:ins w:author="Valérie Ziegler" w:id="2" w:date="2015-10-03T23:40:10Z">
        <w:bookmarkStart w:colFirst="0" w:colLast="0" w:name="h.emz2jm7kzgk0" w:id="4"/>
        <w:bookmarkEnd w:id="4"/>
        <w:r w:rsidDel="00000000" w:rsidR="00000000" w:rsidRPr="00000000">
          <w:rPr>
            <w:rtl w:val="0"/>
          </w:rPr>
        </w:r>
      </w:ins>
    </w:p>
    <w:p w:rsidR="00000000" w:rsidDel="00000000" w:rsidP="00000000" w:rsidRDefault="00000000" w:rsidRPr="00000000">
      <w:pPr>
        <w:spacing w:line="360" w:lineRule="auto"/>
        <w:ind w:firstLine="708"/>
        <w:contextualSpacing w:val="0"/>
        <w:jc w:val="both"/>
        <w:rPr>
          <w:ins w:author="Valérie Ziegler" w:id="3" w:date="2015-10-03T23:41:03Z"/>
        </w:rPr>
      </w:pPr>
      <w:ins w:author="Valérie Ziegler" w:id="2" w:date="2015-10-03T23:40:10Z">
        <w:r w:rsidDel="00000000" w:rsidR="00000000" w:rsidRPr="00000000">
          <w:rPr>
            <w:sz w:val="24"/>
            <w:szCs w:val="24"/>
            <w:rtl w:val="0"/>
          </w:rPr>
          <w:t xml:space="preserve">- </w:t>
        </w:r>
      </w:ins>
      <w:r w:rsidDel="00000000" w:rsidR="00000000" w:rsidRPr="00000000">
        <w:rPr>
          <w:sz w:val="24"/>
          <w:szCs w:val="24"/>
          <w:rtl w:val="0"/>
        </w:rPr>
        <w:t xml:space="preserve">Dossier de conception</w:t>
      </w:r>
      <w:ins w:author="Valérie Ziegler" w:id="3" w:date="2015-10-03T23:41:03Z">
        <w:bookmarkStart w:colFirst="0" w:colLast="0" w:name="h.r1j64hkuc427" w:id="5"/>
        <w:bookmarkEnd w:id="5"/>
        <w:r w:rsidDel="00000000" w:rsidR="00000000" w:rsidRPr="00000000">
          <w:rPr>
            <w:rtl w:val="0"/>
          </w:rPr>
        </w:r>
      </w:ins>
    </w:p>
    <w:p w:rsidR="00000000" w:rsidDel="00000000" w:rsidP="00000000" w:rsidRDefault="00000000" w:rsidRPr="00000000">
      <w:pPr>
        <w:spacing w:line="360" w:lineRule="auto"/>
        <w:ind w:left="0" w:firstLine="0"/>
        <w:contextualSpacing w:val="0"/>
        <w:jc w:val="both"/>
      </w:pPr>
      <w:bookmarkStart w:colFirst="0" w:colLast="0" w:name="h.66wjbo8or63u" w:id="6"/>
      <w:bookmarkEnd w:id="6"/>
      <w:r w:rsidDel="00000000" w:rsidR="00000000" w:rsidRPr="00000000">
        <w:rPr>
          <w:sz w:val="24"/>
          <w:szCs w:val="24"/>
          <w:rtl w:val="0"/>
        </w:rPr>
        <w:t xml:space="preserve">             -3 </w:t>
      </w:r>
      <w:r w:rsidDel="00000000" w:rsidR="00000000" w:rsidRPr="00000000">
        <w:rPr>
          <w:sz w:val="24"/>
          <w:szCs w:val="24"/>
          <w:rtl w:val="0"/>
        </w:rPr>
        <w:t xml:space="preserve">maquettes graphiques.</w:t>
      </w:r>
      <w:r w:rsidDel="00000000" w:rsidR="00000000" w:rsidRPr="00000000">
        <w:rPr>
          <w:sz w:val="24"/>
          <w:szCs w:val="24"/>
          <w:rtl w:val="0"/>
        </w:rPr>
        <w:t xml:space="preserve">       </w:t>
      </w:r>
    </w:p>
    <w:p w:rsidR="00000000" w:rsidDel="00000000" w:rsidP="00000000" w:rsidRDefault="00000000" w:rsidRPr="00000000">
      <w:pPr>
        <w:spacing w:after="0" w:line="276" w:lineRule="auto"/>
        <w:contextualSpacing w:val="0"/>
        <w:jc w:val="both"/>
      </w:pPr>
      <w:r w:rsidDel="00000000" w:rsidR="00000000" w:rsidRPr="00000000">
        <w:rPr>
          <w:sz w:val="24"/>
          <w:szCs w:val="24"/>
          <w:rtl w:val="0"/>
        </w:rPr>
        <w:t xml:space="preserve">             -Un prototype, </w:t>
      </w:r>
    </w:p>
    <w:p w:rsidR="00000000" w:rsidDel="00000000" w:rsidP="00000000" w:rsidRDefault="00000000" w:rsidRPr="00000000">
      <w:pPr>
        <w:spacing w:after="0" w:line="276" w:lineRule="auto"/>
        <w:contextualSpacing w:val="0"/>
        <w:jc w:val="both"/>
      </w:pPr>
      <w:r w:rsidDel="00000000" w:rsidR="00000000" w:rsidRPr="00000000">
        <w:rPr>
          <w:sz w:val="24"/>
          <w:szCs w:val="24"/>
          <w:rtl w:val="0"/>
        </w:rPr>
        <w:t xml:space="preserve">            -Une application fonctionnelle et finalisé</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sz w:val="24"/>
          <w:szCs w:val="24"/>
          <w:rtl w:val="0"/>
        </w:rPr>
        <w:t xml:space="preserve">            -Guide d’utilisation</w:t>
      </w:r>
      <w:r w:rsidDel="00000000" w:rsidR="00000000" w:rsidRPr="00000000">
        <w:rPr>
          <w:rtl w:val="0"/>
        </w:rPr>
      </w:r>
    </w:p>
    <w:p w:rsidR="00000000" w:rsidDel="00000000" w:rsidP="00000000" w:rsidRDefault="00000000" w:rsidRPr="00000000">
      <w:pPr>
        <w:numPr>
          <w:ilvl w:val="0"/>
          <w:numId w:val="12"/>
        </w:numPr>
        <w:spacing w:after="200" w:before="0" w:line="276" w:lineRule="auto"/>
        <w:ind w:left="144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Public ciblé</w:t>
      </w:r>
    </w:p>
    <w:p w:rsidR="00000000" w:rsidDel="00000000" w:rsidP="00000000" w:rsidRDefault="00000000" w:rsidRPr="00000000">
      <w:pPr>
        <w:spacing w:line="360" w:lineRule="auto"/>
        <w:ind w:firstLine="360"/>
        <w:contextualSpacing w:val="0"/>
        <w:jc w:val="both"/>
      </w:pPr>
      <w:r w:rsidDel="00000000" w:rsidR="00000000" w:rsidRPr="00000000">
        <w:rPr>
          <w:sz w:val="24"/>
          <w:szCs w:val="24"/>
          <w:rtl w:val="0"/>
        </w:rPr>
        <w:t xml:space="preserve">Dans le cadre de ce travail deux catégories de cibles seront concernées en amont et en aval des travaux :</w:t>
      </w:r>
    </w:p>
    <w:p w:rsidR="00000000" w:rsidDel="00000000" w:rsidP="00000000" w:rsidRDefault="00000000" w:rsidRPr="00000000">
      <w:pPr>
        <w:numPr>
          <w:ilvl w:val="0"/>
          <w:numId w:val="2"/>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La première catégorie intègre le maître d’ouvrage (Madame Nicole Le Pottier) et ses collègues. </w:t>
      </w:r>
    </w:p>
    <w:p w:rsidR="00000000" w:rsidDel="00000000" w:rsidP="00000000" w:rsidRDefault="00000000" w:rsidRPr="00000000">
      <w:pPr>
        <w:numPr>
          <w:ilvl w:val="0"/>
          <w:numId w:val="2"/>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La deuxième catégorie prend en compte les étudiants régulièrement inscrits au cours de paléographie. </w:t>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Principales contraintes, risques et opportunités</w:t>
      </w:r>
    </w:p>
    <w:p w:rsidR="00000000" w:rsidDel="00000000" w:rsidP="00000000" w:rsidRDefault="00000000" w:rsidRPr="00000000">
      <w:pPr>
        <w:numPr>
          <w:ilvl w:val="0"/>
          <w:numId w:val="3"/>
        </w:numPr>
        <w:spacing w:after="200" w:before="0" w:line="276" w:lineRule="auto"/>
        <w:ind w:left="1080" w:hanging="360"/>
        <w:contextualSpacing w:val="1"/>
        <w:rPr>
          <w:rFonts w:ascii="Calibri" w:cs="Calibri" w:eastAsia="Calibri" w:hAnsi="Calibri"/>
          <w:b w:val="0"/>
          <w:color w:val="4f81bd"/>
          <w:sz w:val="26"/>
          <w:szCs w:val="26"/>
        </w:rPr>
      </w:pPr>
      <w:commentRangeStart w:id="3"/>
      <w:r w:rsidDel="00000000" w:rsidR="00000000" w:rsidRPr="00000000">
        <w:rPr>
          <w:rFonts w:ascii="Calibri" w:cs="Calibri" w:eastAsia="Calibri" w:hAnsi="Calibri"/>
          <w:b w:val="0"/>
          <w:color w:val="4f81bd"/>
          <w:sz w:val="26"/>
          <w:szCs w:val="26"/>
          <w:rtl w:val="0"/>
        </w:rPr>
        <w:t xml:space="preserve">Principales contraintes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sz w:val="24"/>
          <w:szCs w:val="24"/>
          <w:rtl w:val="0"/>
        </w:rPr>
        <w:t xml:space="preserve">Au cours de ce projet, l’équipe de travail sera confrontée aux contraintes qui suivent :</w:t>
      </w:r>
    </w:p>
    <w:p w:rsidR="00000000" w:rsidDel="00000000" w:rsidP="00000000" w:rsidRDefault="00000000" w:rsidRPr="00000000">
      <w:pPr>
        <w:numPr>
          <w:ilvl w:val="0"/>
          <w:numId w:val="4"/>
        </w:numPr>
        <w:spacing w:after="200" w:before="0" w:line="360" w:lineRule="auto"/>
        <w:ind w:left="720" w:hanging="360"/>
        <w:contextualSpacing w:val="1"/>
        <w:jc w:val="both"/>
        <w:rPr>
          <w:b w:val="0"/>
          <w:sz w:val="24"/>
          <w:szCs w:val="24"/>
        </w:rPr>
      </w:pPr>
      <w:commentRangeStart w:id="4"/>
      <w:r w:rsidDel="00000000" w:rsidR="00000000" w:rsidRPr="00000000">
        <w:rPr>
          <w:rFonts w:ascii="Calibri" w:cs="Calibri" w:eastAsia="Calibri" w:hAnsi="Calibri"/>
          <w:b w:val="0"/>
          <w:sz w:val="24"/>
          <w:szCs w:val="24"/>
          <w:rtl w:val="0"/>
        </w:rPr>
        <w:t xml:space="preserve">Des délais trop courts et donc insuffisants pour la réalisation d’une telle solution : un projet informatique nécessite un temps de travail assez conséquent pour l’atteinte des objectifs finaux. Cela n’est pas le cas dans ce travail car l’équipe de projet sera obligée de programmer ses séances de travail en fonction des horaires de cours du planning académique. L’équipe de projet ne pourra ainsi utiliser que les plages horaires libres du planning qui s’avèrent d’ores et déjà insuffisante pour mener à bien les réflexions sur le projet.</w:t>
      </w:r>
      <w:commentRangeEnd w:id="4"/>
      <w:r w:rsidDel="00000000" w:rsidR="00000000" w:rsidRPr="00000000">
        <w:commentReference w:id="4"/>
      </w:r>
      <w:r w:rsidDel="00000000" w:rsidR="00000000" w:rsidRPr="00000000">
        <w:rPr>
          <w:rFonts w:ascii="Calibri" w:cs="Calibri" w:eastAsia="Calibri" w:hAnsi="Calibri"/>
          <w:b w:val="0"/>
          <w:sz w:val="24"/>
          <w:szCs w:val="24"/>
          <w:rtl w:val="0"/>
        </w:rPr>
        <w:t xml:space="preserve"> Pour palier à cette difficulté</w:t>
      </w:r>
      <w:r w:rsidDel="00000000" w:rsidR="00000000" w:rsidRPr="00000000">
        <w:rPr>
          <w:sz w:val="24"/>
          <w:szCs w:val="24"/>
          <w:rtl w:val="0"/>
        </w:rPr>
        <w:t xml:space="preserve">, il sera judicieux d’une part de planifier des séances de travail en dehors des horaires réglementaires de cours et d’autre part d’effectuer en parallèle plusieurs activités du projet.</w:t>
      </w:r>
      <w:r w:rsidDel="00000000" w:rsidR="00000000" w:rsidRPr="00000000">
        <w:rPr>
          <w:rtl w:val="0"/>
        </w:rPr>
      </w:r>
    </w:p>
    <w:p w:rsidR="00000000" w:rsidDel="00000000" w:rsidP="00000000" w:rsidRDefault="00000000" w:rsidRPr="00000000">
      <w:pPr>
        <w:numPr>
          <w:ilvl w:val="0"/>
          <w:numId w:val="4"/>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Un nombre réduit des ressources : généralement la réalisation de projet de conception et de mise en place des systèmes informatiques nécessite une mobilisation importante en terme de ressources qu’elles soient aussi bien humaines, matérielles que financières. Dans le cadre de ce projet toutes les ressources ont été </w:t>
      </w:r>
      <w:r w:rsidDel="00000000" w:rsidR="00000000" w:rsidRPr="00000000">
        <w:rPr>
          <w:sz w:val="24"/>
          <w:szCs w:val="24"/>
          <w:rtl w:val="0"/>
        </w:rPr>
        <w:t xml:space="preserve">minimalisées</w:t>
      </w:r>
      <w:r w:rsidDel="00000000" w:rsidR="00000000" w:rsidRPr="00000000">
        <w:rPr>
          <w:rFonts w:ascii="Calibri" w:cs="Calibri" w:eastAsia="Calibri" w:hAnsi="Calibri"/>
          <w:b w:val="0"/>
          <w:sz w:val="24"/>
          <w:szCs w:val="24"/>
          <w:rtl w:val="0"/>
        </w:rPr>
        <w:t xml:space="preserve"> rendant ainsi plus complexe la gestion et l’organisation du travail pour les novices qui composent l’équipe de projet. Cette </w:t>
      </w:r>
      <w:r w:rsidDel="00000000" w:rsidR="00000000" w:rsidRPr="00000000">
        <w:rPr>
          <w:sz w:val="24"/>
          <w:szCs w:val="24"/>
          <w:rtl w:val="0"/>
        </w:rPr>
        <w:t xml:space="preserve">contrainte pourra être contourner par la mise en place d’un système organisationnel rotatif de l’ensemble des membres de  l’équipe projet en ce qui concerne la ressource humaine. Pour ce qui est des ressources financières et matériels, les préférences seront accordées aux divers outils accessibles en Licence Publique Générale GNU (licence des logiciels libres) et dont gratuits.</w:t>
      </w:r>
    </w:p>
    <w:p w:rsidR="00000000" w:rsidDel="00000000" w:rsidP="00000000" w:rsidRDefault="00000000" w:rsidRPr="00000000">
      <w:pPr>
        <w:numPr>
          <w:ilvl w:val="0"/>
          <w:numId w:val="4"/>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Des contraintes techniques assez conséquentes : l’équipe de travail est composée de personne ayant des compétences assez variées pour la réalisation de la solution, elle ne peut cependant pas les utiliser en totalité dans le cadre de ce travail. La solution doit en effet obligatoirement être réalisée dans l’application des techniques et méthodologies dispensées dans le cadre des enseignements du </w:t>
      </w:r>
      <w:r w:rsidDel="00000000" w:rsidR="00000000" w:rsidRPr="00000000">
        <w:rPr>
          <w:sz w:val="24"/>
          <w:szCs w:val="24"/>
          <w:rtl w:val="0"/>
        </w:rPr>
        <w:t xml:space="preserve">M</w:t>
      </w:r>
      <w:r w:rsidDel="00000000" w:rsidR="00000000" w:rsidRPr="00000000">
        <w:rPr>
          <w:rFonts w:ascii="Calibri" w:cs="Calibri" w:eastAsia="Calibri" w:hAnsi="Calibri"/>
          <w:b w:val="0"/>
          <w:sz w:val="24"/>
          <w:szCs w:val="24"/>
          <w:rtl w:val="0"/>
        </w:rPr>
        <w:t xml:space="preserve">aster 2 Ingénierie du document électronique. </w:t>
      </w:r>
      <w:r w:rsidDel="00000000" w:rsidR="00000000" w:rsidRPr="00000000">
        <w:rPr>
          <w:sz w:val="24"/>
          <w:szCs w:val="24"/>
          <w:rtl w:val="0"/>
        </w:rPr>
        <w:t xml:space="preserve">P</w:t>
      </w:r>
      <w:r w:rsidDel="00000000" w:rsidR="00000000" w:rsidRPr="00000000">
        <w:rPr>
          <w:rFonts w:ascii="Calibri" w:cs="Calibri" w:eastAsia="Calibri" w:hAnsi="Calibri"/>
          <w:b w:val="0"/>
          <w:sz w:val="24"/>
          <w:szCs w:val="24"/>
          <w:rtl w:val="0"/>
        </w:rPr>
        <w:t xml:space="preserve">our faire face à cette contrainte, </w:t>
      </w:r>
      <w:r w:rsidDel="00000000" w:rsidR="00000000" w:rsidRPr="00000000">
        <w:rPr>
          <w:sz w:val="24"/>
          <w:szCs w:val="24"/>
          <w:rtl w:val="0"/>
        </w:rPr>
        <w:t xml:space="preserve">les affectations des membres de l’équipe de projet aux différents postes opérationnels s’effectueront en fonction du niveau de compétence de chaque membre et en fonction du degré d’assimilation des enseignements. Le degré d’assimilation des enseignements sera privilégié afin que les techniques de conception soient les plus fidèles aux techniques acquises dans le cadre du Master 2 IDE. </w:t>
      </w:r>
    </w:p>
    <w:p w:rsidR="00000000" w:rsidDel="00000000" w:rsidP="00000000" w:rsidRDefault="00000000" w:rsidRPr="00000000">
      <w:pPr>
        <w:numPr>
          <w:ilvl w:val="0"/>
          <w:numId w:val="4"/>
        </w:numPr>
        <w:spacing w:after="200" w:before="0" w:line="360" w:lineRule="auto"/>
        <w:ind w:left="720" w:hanging="360"/>
        <w:contextualSpacing w:val="1"/>
        <w:jc w:val="both"/>
        <w:rPr>
          <w:sz w:val="24"/>
          <w:szCs w:val="24"/>
          <w:u w:val="none"/>
        </w:rPr>
      </w:pPr>
      <w:r w:rsidDel="00000000" w:rsidR="00000000" w:rsidRPr="00000000">
        <w:rPr>
          <w:sz w:val="24"/>
          <w:szCs w:val="24"/>
          <w:rtl w:val="0"/>
        </w:rPr>
        <w:t xml:space="preserve">L’incompatibilité des supports : </w:t>
      </w:r>
      <w:r w:rsidDel="00000000" w:rsidR="00000000" w:rsidRPr="00000000">
        <w:rPr>
          <w:color w:val="ff0000"/>
          <w:sz w:val="24"/>
          <w:szCs w:val="24"/>
          <w:rtl w:val="0"/>
        </w:rPr>
        <w:t xml:space="preserve">(à développer pour demain après le cours de Tao)</w:t>
      </w:r>
      <w:r w:rsidDel="00000000" w:rsidR="00000000" w:rsidRPr="00000000">
        <w:rPr>
          <w:rtl w:val="0"/>
        </w:rPr>
      </w:r>
    </w:p>
    <w:p w:rsidR="00000000" w:rsidDel="00000000" w:rsidP="00000000" w:rsidRDefault="00000000" w:rsidRPr="00000000">
      <w:pPr>
        <w:numPr>
          <w:ilvl w:val="0"/>
          <w:numId w:val="3"/>
        </w:numPr>
        <w:spacing w:after="200" w:before="0" w:line="276" w:lineRule="auto"/>
        <w:ind w:left="1080" w:hanging="360"/>
        <w:contextualSpacing w:val="1"/>
        <w:rPr>
          <w:rFonts w:ascii="Calibri" w:cs="Calibri" w:eastAsia="Calibri" w:hAnsi="Calibri"/>
          <w:b w:val="0"/>
          <w:color w:val="4f81bd"/>
          <w:sz w:val="26"/>
          <w:szCs w:val="26"/>
        </w:rPr>
      </w:pPr>
      <w:commentRangeStart w:id="5"/>
      <w:r w:rsidDel="00000000" w:rsidR="00000000" w:rsidRPr="00000000">
        <w:rPr>
          <w:rFonts w:ascii="Calibri" w:cs="Calibri" w:eastAsia="Calibri" w:hAnsi="Calibri"/>
          <w:b w:val="0"/>
          <w:color w:val="4f81bd"/>
          <w:sz w:val="26"/>
          <w:szCs w:val="26"/>
          <w:rtl w:val="0"/>
        </w:rPr>
        <w:t xml:space="preserve">Risque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Le risque est qu’à cause des contraintes techniques imposées l’équipe de travail peut ne pas réussir la conception de l’outil car sa réalisation sera uniquement et obligatoirement concentrée sur des techniques acquises au cours de l’année académique et qui peut être ne seront pas encore entièrement assimilées.</w:t>
      </w:r>
      <w:r w:rsidDel="00000000" w:rsidR="00000000" w:rsidRPr="00000000">
        <w:rPr>
          <w:sz w:val="24"/>
          <w:szCs w:val="24"/>
          <w:rtl w:val="0"/>
        </w:rPr>
        <w:t xml:space="preserve"> Afin de minimaliser ce risque les membres de l’équipe de projet doivent impérativement acquérir et assimiler rapidement les connaissances des divers modules dispensés dans le cadre de la formation de Master 2 au fur et à mesure de l’évolution du planning académique et de les mettre directement en application dans les activités du projet. Le but ici est d’avoir une démarche dont l’objectif principal sera de faire correspondre les enseignements des cours avec les différentes activités du projet afin de faciliter l’assimilation des techniques et la conduite efficace des phases du projet.     </w:t>
      </w:r>
      <w:r w:rsidDel="00000000" w:rsidR="00000000" w:rsidRPr="00000000">
        <w:rPr>
          <w:color w:val="ff0000"/>
          <w:sz w:val="24"/>
          <w:szCs w:val="24"/>
          <w:rtl w:val="0"/>
        </w:rPr>
        <w:t xml:space="preserve">(Je trouve qu’il  y a une redondance ce qui est précisé ci-dessus -La dernière contrainte)</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Ne pas finir le projet a temps </w:t>
      </w:r>
      <w:r w:rsidDel="00000000" w:rsidR="00000000" w:rsidRPr="00000000">
        <w:rPr>
          <w:sz w:val="24"/>
          <w:szCs w:val="24"/>
          <w:rtl w:val="0"/>
        </w:rPr>
        <w:t xml:space="preserve">: ce risque demande donc de la part de l’équipe de projet une organisation aussi rigoureuse que efficace pour la réalisation du projet dans les délais impartis.</w:t>
      </w:r>
      <w:r w:rsidDel="00000000" w:rsidR="00000000" w:rsidRPr="00000000">
        <w:rPr>
          <w:rtl w:val="0"/>
        </w:rPr>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200" w:before="0" w:line="276" w:lineRule="auto"/>
        <w:ind w:left="1080" w:hanging="360"/>
        <w:contextualSpacing w:val="1"/>
        <w:rPr>
          <w:rFonts w:ascii="Calibri" w:cs="Calibri" w:eastAsia="Calibri" w:hAnsi="Calibri"/>
          <w:b w:val="0"/>
          <w:color w:val="4f81bd"/>
          <w:sz w:val="26"/>
          <w:szCs w:val="26"/>
        </w:rPr>
      </w:pPr>
      <w:r w:rsidDel="00000000" w:rsidR="00000000" w:rsidRPr="00000000">
        <w:rPr>
          <w:rFonts w:ascii="Calibri" w:cs="Calibri" w:eastAsia="Calibri" w:hAnsi="Calibri"/>
          <w:b w:val="0"/>
          <w:color w:val="4f81bd"/>
          <w:sz w:val="26"/>
          <w:szCs w:val="26"/>
          <w:rtl w:val="0"/>
        </w:rPr>
        <w:t xml:space="preserve">Opportunités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En termes d’opportunité, on aura en fin de processus :</w:t>
      </w:r>
    </w:p>
    <w:p w:rsidR="00000000" w:rsidDel="00000000" w:rsidP="00000000" w:rsidRDefault="00000000" w:rsidRPr="00000000">
      <w:pPr>
        <w:numPr>
          <w:ilvl w:val="0"/>
          <w:numId w:val="6"/>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Un système informatique réalisé avec des moyens réduits ;</w:t>
      </w:r>
    </w:p>
    <w:p w:rsidR="00000000" w:rsidDel="00000000" w:rsidP="00000000" w:rsidRDefault="00000000" w:rsidRPr="00000000">
      <w:pPr>
        <w:numPr>
          <w:ilvl w:val="0"/>
          <w:numId w:val="6"/>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Une solution qui pourra évoluer et être utilisée au niveau universitaire pour faciliter et améliorer l’apprentissage, non pas seulement de la paléographie, mais aussi de plusieurs autres disciplines notamment les langues étrangères ;</w:t>
      </w:r>
    </w:p>
    <w:p w:rsidR="00000000" w:rsidDel="00000000" w:rsidP="00000000" w:rsidRDefault="00000000" w:rsidRPr="00000000">
      <w:pPr>
        <w:numPr>
          <w:ilvl w:val="0"/>
          <w:numId w:val="6"/>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Une expérience de plus, pour l’équipe de projet, qui pourra être réutilisée dans un avenir proche pour l’obtention d’un travail en gestion de projet multimédia.</w:t>
      </w:r>
    </w:p>
    <w:p w:rsidR="00000000" w:rsidDel="00000000" w:rsidP="00000000" w:rsidRDefault="00000000" w:rsidRPr="00000000">
      <w:pPr>
        <w:spacing w:after="200" w:before="0"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Organisation globale du projet</w:t>
      </w: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Calibri" w:cs="Calibri" w:eastAsia="Calibri" w:hAnsi="Calibri"/>
          <w:b w:val="0"/>
          <w:color w:val="4f81bd"/>
          <w:sz w:val="28"/>
          <w:szCs w:val="28"/>
        </w:rPr>
      </w:pPr>
      <w:r w:rsidDel="00000000" w:rsidR="00000000" w:rsidRPr="00000000">
        <w:rPr>
          <w:rFonts w:ascii="Calibri" w:cs="Calibri" w:eastAsia="Calibri" w:hAnsi="Calibri"/>
          <w:b w:val="0"/>
          <w:color w:val="4f81bd"/>
          <w:sz w:val="28"/>
          <w:szCs w:val="28"/>
          <w:rtl w:val="0"/>
        </w:rPr>
        <w:t xml:space="preserve">Acteurs</w:t>
      </w:r>
    </w:p>
    <w:p w:rsidR="00000000" w:rsidDel="00000000" w:rsidP="00000000" w:rsidRDefault="00000000" w:rsidRPr="00000000">
      <w:pPr>
        <w:numPr>
          <w:ilvl w:val="0"/>
          <w:numId w:val="9"/>
        </w:numPr>
        <w:spacing w:after="200" w:before="0" w:line="360" w:lineRule="auto"/>
        <w:ind w:left="720" w:hanging="360"/>
        <w:contextualSpacing w:val="1"/>
        <w:jc w:val="both"/>
        <w:rPr>
          <w:b w:val="0"/>
          <w:sz w:val="24"/>
          <w:szCs w:val="24"/>
        </w:rPr>
      </w:pPr>
      <w:r w:rsidDel="00000000" w:rsidR="00000000" w:rsidRPr="00000000">
        <w:rPr>
          <w:b w:val="1"/>
          <w:i w:val="1"/>
          <w:sz w:val="24"/>
          <w:szCs w:val="24"/>
          <w:rtl w:val="0"/>
        </w:rPr>
        <w:t xml:space="preserve">Maître</w:t>
      </w:r>
      <w:r w:rsidDel="00000000" w:rsidR="00000000" w:rsidRPr="00000000">
        <w:rPr>
          <w:rFonts w:ascii="Calibri" w:cs="Calibri" w:eastAsia="Calibri" w:hAnsi="Calibri"/>
          <w:b w:val="1"/>
          <w:i w:val="1"/>
          <w:sz w:val="24"/>
          <w:szCs w:val="24"/>
          <w:rtl w:val="0"/>
        </w:rPr>
        <w:t xml:space="preserve"> d’ouvrage</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4"/>
          <w:szCs w:val="24"/>
          <w:rtl w:val="0"/>
        </w:rPr>
        <w:t xml:space="preserve">Madame Nicole Le Pottier</w:t>
      </w:r>
    </w:p>
    <w:p w:rsidR="00000000" w:rsidDel="00000000" w:rsidP="00000000" w:rsidRDefault="00000000" w:rsidRPr="00000000">
      <w:pPr>
        <w:numPr>
          <w:ilvl w:val="0"/>
          <w:numId w:val="9"/>
        </w:numPr>
        <w:spacing w:after="200" w:before="0" w:line="360" w:lineRule="auto"/>
        <w:ind w:left="720" w:hanging="360"/>
        <w:contextualSpacing w:val="1"/>
        <w:jc w:val="both"/>
        <w:rPr>
          <w:b w:val="0"/>
          <w:sz w:val="24"/>
          <w:szCs w:val="24"/>
        </w:rPr>
      </w:pPr>
      <w:r w:rsidDel="00000000" w:rsidR="00000000" w:rsidRPr="00000000">
        <w:rPr>
          <w:b w:val="1"/>
          <w:i w:val="1"/>
          <w:sz w:val="24"/>
          <w:szCs w:val="24"/>
          <w:rtl w:val="0"/>
        </w:rPr>
        <w:t xml:space="preserve">Maître</w:t>
      </w:r>
      <w:r w:rsidDel="00000000" w:rsidR="00000000" w:rsidRPr="00000000">
        <w:rPr>
          <w:rFonts w:ascii="Calibri" w:cs="Calibri" w:eastAsia="Calibri" w:hAnsi="Calibri"/>
          <w:b w:val="1"/>
          <w:i w:val="1"/>
          <w:sz w:val="24"/>
          <w:szCs w:val="24"/>
          <w:rtl w:val="0"/>
        </w:rPr>
        <w:t xml:space="preserve"> d’œuvre</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4"/>
          <w:szCs w:val="24"/>
          <w:rtl w:val="0"/>
        </w:rPr>
        <w:t xml:space="preserve">IFRAH Anass / EZBIRI Ali / WAF</w:t>
      </w:r>
      <w:r w:rsidDel="00000000" w:rsidR="00000000" w:rsidRPr="00000000">
        <w:rPr>
          <w:sz w:val="24"/>
          <w:szCs w:val="24"/>
          <w:rtl w:val="0"/>
        </w:rPr>
        <w:t xml:space="preserve">F</w:t>
      </w:r>
      <w:r w:rsidDel="00000000" w:rsidR="00000000" w:rsidRPr="00000000">
        <w:rPr>
          <w:rFonts w:ascii="Calibri" w:cs="Calibri" w:eastAsia="Calibri" w:hAnsi="Calibri"/>
          <w:b w:val="0"/>
          <w:sz w:val="24"/>
          <w:szCs w:val="24"/>
          <w:rtl w:val="0"/>
        </w:rPr>
        <w:t xml:space="preserve">O Lionel /</w:t>
      </w:r>
      <w:r w:rsidDel="00000000" w:rsidR="00000000" w:rsidRPr="00000000">
        <w:rPr>
          <w:rFonts w:ascii="Calibri" w:cs="Calibri" w:eastAsia="Calibri" w:hAnsi="Calibri"/>
          <w:b w:val="0"/>
          <w:color w:val="000000"/>
          <w:sz w:val="24"/>
          <w:szCs w:val="24"/>
          <w:rtl w:val="0"/>
        </w:rPr>
        <w:t xml:space="preserve"> BAH THIERNO Abdoulaye.</w:t>
      </w:r>
      <w:r w:rsidDel="00000000" w:rsidR="00000000" w:rsidRPr="00000000">
        <w:rPr>
          <w:rtl w:val="0"/>
        </w:rPr>
      </w:r>
    </w:p>
    <w:p w:rsidR="00000000" w:rsidDel="00000000" w:rsidP="00000000" w:rsidRDefault="00000000" w:rsidRPr="00000000">
      <w:pPr>
        <w:numPr>
          <w:ilvl w:val="0"/>
          <w:numId w:val="9"/>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1"/>
          <w:i w:val="1"/>
          <w:sz w:val="24"/>
          <w:szCs w:val="24"/>
          <w:rtl w:val="0"/>
        </w:rPr>
        <w:t xml:space="preserve">Public ciblé</w:t>
      </w:r>
      <w:r w:rsidDel="00000000" w:rsidR="00000000" w:rsidRPr="00000000">
        <w:rPr>
          <w:rFonts w:ascii="Calibri" w:cs="Calibri" w:eastAsia="Calibri" w:hAnsi="Calibri"/>
          <w:b w:val="0"/>
          <w:sz w:val="24"/>
          <w:szCs w:val="24"/>
          <w:rtl w:val="0"/>
        </w:rPr>
        <w:t xml:space="preserve"> : Madame Nicole Le Po</w:t>
      </w:r>
      <w:r w:rsidDel="00000000" w:rsidR="00000000" w:rsidRPr="00000000">
        <w:rPr>
          <w:sz w:val="24"/>
          <w:szCs w:val="24"/>
          <w:rtl w:val="0"/>
        </w:rPr>
        <w:t xml:space="preserve">ttier, Enseignants et </w:t>
      </w:r>
      <w:r w:rsidDel="00000000" w:rsidR="00000000" w:rsidRPr="00000000">
        <w:rPr>
          <w:rFonts w:ascii="Calibri" w:cs="Calibri" w:eastAsia="Calibri" w:hAnsi="Calibri"/>
          <w:b w:val="0"/>
          <w:sz w:val="24"/>
          <w:szCs w:val="24"/>
          <w:rtl w:val="0"/>
        </w:rPr>
        <w:t xml:space="preserve">Les étudiants de l’université de Toulouse 2 Jean Jaurès ayant un cours de paléographie </w:t>
      </w:r>
      <w:r w:rsidDel="00000000" w:rsidR="00000000" w:rsidRPr="00000000">
        <w:rPr>
          <w:sz w:val="24"/>
          <w:szCs w:val="24"/>
          <w:rtl w:val="0"/>
        </w:rPr>
        <w:t xml:space="preserve">et ceux </w:t>
      </w:r>
      <w:r w:rsidDel="00000000" w:rsidR="00000000" w:rsidRPr="00000000">
        <w:rPr>
          <w:rFonts w:ascii="Calibri" w:cs="Calibri" w:eastAsia="Calibri" w:hAnsi="Calibri"/>
          <w:b w:val="0"/>
          <w:sz w:val="24"/>
          <w:szCs w:val="24"/>
          <w:rtl w:val="0"/>
        </w:rPr>
        <w:t xml:space="preserve">dé</w:t>
      </w:r>
      <w:r w:rsidDel="00000000" w:rsidR="00000000" w:rsidRPr="00000000">
        <w:rPr>
          <w:sz w:val="24"/>
          <w:szCs w:val="24"/>
          <w:rtl w:val="0"/>
        </w:rPr>
        <w:t xml:space="preserve">sirant apprendre et/ou</w:t>
      </w:r>
      <w:r w:rsidDel="00000000" w:rsidR="00000000" w:rsidRPr="00000000">
        <w:rPr>
          <w:rFonts w:ascii="Calibri" w:cs="Calibri" w:eastAsia="Calibri" w:hAnsi="Calibri"/>
          <w:b w:val="0"/>
          <w:sz w:val="24"/>
          <w:szCs w:val="24"/>
          <w:rtl w:val="0"/>
        </w:rPr>
        <w:t xml:space="preserve"> </w:t>
      </w:r>
      <w:r w:rsidDel="00000000" w:rsidR="00000000" w:rsidRPr="00000000">
        <w:rPr>
          <w:sz w:val="24"/>
          <w:szCs w:val="24"/>
          <w:rtl w:val="0"/>
        </w:rPr>
        <w:t xml:space="preserve">approfondir leur connaissance dans ce domaine.</w:t>
      </w:r>
      <w:r w:rsidDel="00000000" w:rsidR="00000000" w:rsidRPr="00000000">
        <w:rPr>
          <w:rtl w:val="0"/>
        </w:rPr>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Calibri" w:cs="Calibri" w:eastAsia="Calibri" w:hAnsi="Calibri"/>
          <w:b w:val="0"/>
          <w:color w:val="4f81bd"/>
          <w:sz w:val="28"/>
          <w:szCs w:val="28"/>
        </w:rPr>
      </w:pPr>
      <w:commentRangeStart w:id="6"/>
      <w:r w:rsidDel="00000000" w:rsidR="00000000" w:rsidRPr="00000000">
        <w:rPr>
          <w:rFonts w:ascii="Calibri" w:cs="Calibri" w:eastAsia="Calibri" w:hAnsi="Calibri"/>
          <w:b w:val="0"/>
          <w:color w:val="4f81bd"/>
          <w:sz w:val="28"/>
          <w:szCs w:val="28"/>
          <w:rtl w:val="0"/>
        </w:rPr>
        <w:t xml:space="preserve">L’équipe du projet</w:t>
      </w:r>
      <w:commentRangeEnd w:id="6"/>
      <w:r w:rsidDel="00000000" w:rsidR="00000000" w:rsidRPr="00000000">
        <w:commentReference w:id="6"/>
      </w:r>
      <w:r w:rsidDel="00000000" w:rsidR="00000000" w:rsidRPr="00000000">
        <w:rPr>
          <w:rtl w:val="0"/>
        </w:rPr>
      </w:r>
    </w:p>
    <w:tbl>
      <w:tblPr>
        <w:tblStyle w:val="Table2"/>
        <w:bidi w:val="0"/>
        <w:tblW w:w="8568.0" w:type="dxa"/>
        <w:jc w:val="center"/>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8"/>
        <w:gridCol w:w="4310"/>
        <w:tblGridChange w:id="0">
          <w:tblGrid>
            <w:gridCol w:w="4258"/>
            <w:gridCol w:w="4310"/>
          </w:tblGrid>
        </w:tblGridChange>
      </w:tblGrid>
      <w:tr>
        <w:tc>
          <w:tcPr>
            <w:shd w:fill="dbeef3"/>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1"/>
                <w:color w:val="7030a0"/>
                <w:sz w:val="20"/>
                <w:szCs w:val="20"/>
                <w:rtl w:val="0"/>
              </w:rPr>
              <w:t xml:space="preserve">Nom et Prénom</w:t>
            </w:r>
          </w:p>
        </w:tc>
        <w:tc>
          <w:tcPr>
            <w:shd w:fill="dbeef3"/>
          </w:tcPr>
          <w:p w:rsidR="00000000" w:rsidDel="00000000" w:rsidP="00000000" w:rsidRDefault="00000000" w:rsidRPr="00000000">
            <w:pPr>
              <w:spacing w:after="200" w:before="0" w:line="360" w:lineRule="auto"/>
              <w:ind w:left="0" w:firstLine="708"/>
              <w:contextualSpacing w:val="0"/>
              <w:jc w:val="center"/>
            </w:pPr>
            <w:r w:rsidDel="00000000" w:rsidR="00000000" w:rsidRPr="00000000">
              <w:rPr>
                <w:rFonts w:ascii="Calibri" w:cs="Calibri" w:eastAsia="Calibri" w:hAnsi="Calibri"/>
                <w:b w:val="1"/>
                <w:color w:val="7030a0"/>
                <w:sz w:val="20"/>
                <w:szCs w:val="20"/>
                <w:rtl w:val="0"/>
              </w:rPr>
              <w:t xml:space="preserve">Compétence</w:t>
            </w:r>
          </w:p>
        </w:tc>
      </w:tr>
      <w:tr>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EZBIRI Ali</w:t>
            </w:r>
          </w:p>
        </w:tc>
        <w:tc>
          <w:tcPr/>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0"/>
                <w:sz w:val="20"/>
                <w:szCs w:val="20"/>
                <w:rtl w:val="0"/>
              </w:rPr>
              <w:t xml:space="preserve">Management d’équipe projet /Architecture de l'information</w:t>
            </w:r>
          </w:p>
        </w:tc>
      </w:tr>
      <w:tr>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IFRAH Anass</w:t>
            </w:r>
          </w:p>
        </w:tc>
        <w:tc>
          <w:tcPr/>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0"/>
                <w:sz w:val="20"/>
                <w:szCs w:val="20"/>
                <w:rtl w:val="0"/>
              </w:rPr>
              <w:t xml:space="preserve">Conception / développement</w:t>
            </w:r>
          </w:p>
        </w:tc>
      </w:tr>
      <w:tr>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WAFOO Lionel</w:t>
            </w:r>
          </w:p>
        </w:tc>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réalisation design web / communication</w:t>
            </w:r>
          </w:p>
        </w:tc>
      </w:tr>
      <w:tr>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BAH THIERNO Abdoulaye</w:t>
            </w:r>
          </w:p>
        </w:tc>
        <w:tc>
          <w:tcPr/>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0"/>
                <w:sz w:val="20"/>
                <w:szCs w:val="20"/>
                <w:rtl w:val="0"/>
              </w:rPr>
              <w:t xml:space="preserve">rédaction/ communication</w:t>
            </w:r>
            <w:r w:rsidDel="00000000" w:rsidR="00000000" w:rsidRPr="00000000">
              <w:rPr>
                <w:rtl w:val="0"/>
              </w:rPr>
            </w:r>
          </w:p>
        </w:tc>
      </w:tr>
    </w:tbl>
    <w:p w:rsidR="00000000" w:rsidDel="00000000" w:rsidP="00000000" w:rsidRDefault="00000000" w:rsidRPr="00000000">
      <w:pPr>
        <w:spacing w:after="200" w:before="0"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Calibri" w:cs="Calibri" w:eastAsia="Calibri" w:hAnsi="Calibri"/>
          <w:b w:val="0"/>
          <w:color w:val="4f81bd"/>
          <w:sz w:val="28"/>
          <w:szCs w:val="28"/>
        </w:rPr>
      </w:pPr>
      <w:r w:rsidDel="00000000" w:rsidR="00000000" w:rsidRPr="00000000">
        <w:rPr>
          <w:rFonts w:ascii="Calibri" w:cs="Calibri" w:eastAsia="Calibri" w:hAnsi="Calibri"/>
          <w:b w:val="0"/>
          <w:color w:val="4f81bd"/>
          <w:sz w:val="28"/>
          <w:szCs w:val="28"/>
          <w:rtl w:val="0"/>
        </w:rPr>
        <w:t xml:space="preserve">La méthodologie</w:t>
      </w:r>
    </w:p>
    <w:p w:rsidR="00000000" w:rsidDel="00000000" w:rsidP="00000000" w:rsidRDefault="00000000" w:rsidRPr="00000000">
      <w:pPr>
        <w:spacing w:line="360" w:lineRule="auto"/>
        <w:ind w:firstLine="360"/>
        <w:contextualSpacing w:val="0"/>
        <w:jc w:val="both"/>
      </w:pPr>
      <w:r w:rsidDel="00000000" w:rsidR="00000000" w:rsidRPr="00000000">
        <w:rPr>
          <w:sz w:val="24"/>
          <w:szCs w:val="24"/>
          <w:rtl w:val="0"/>
        </w:rPr>
        <w:t xml:space="preserve">Pour mener à bien ce projet, nous proposons que soit adoptée la méthodologie de travail suivante :</w:t>
      </w:r>
    </w:p>
    <w:p w:rsidR="00000000" w:rsidDel="00000000" w:rsidP="00000000" w:rsidRDefault="00000000" w:rsidRPr="00000000">
      <w:pPr>
        <w:numPr>
          <w:ilvl w:val="0"/>
          <w:numId w:val="7"/>
        </w:numPr>
        <w:spacing w:after="200" w:before="0" w:line="360" w:lineRule="auto"/>
        <w:ind w:left="720" w:hanging="360"/>
        <w:contextualSpacing w:val="1"/>
        <w:jc w:val="both"/>
        <w:rPr>
          <w:b w:val="0"/>
          <w:sz w:val="24"/>
          <w:szCs w:val="24"/>
        </w:rPr>
      </w:pPr>
      <w:commentRangeStart w:id="7"/>
      <w:r w:rsidDel="00000000" w:rsidR="00000000" w:rsidRPr="00000000">
        <w:rPr>
          <w:rFonts w:ascii="Calibri" w:cs="Calibri" w:eastAsia="Calibri" w:hAnsi="Calibri"/>
          <w:b w:val="0"/>
          <w:sz w:val="24"/>
          <w:szCs w:val="24"/>
          <w:rtl w:val="0"/>
        </w:rPr>
        <w:t xml:space="preserve">Quatre réunions fixes avec le porteur du projet pour la restitution et un bref exposé sur les principaux livrables ;</w:t>
      </w:r>
      <w:commentRangeEnd w:id="7"/>
      <w:r w:rsidDel="00000000" w:rsidR="00000000" w:rsidRPr="00000000">
        <w:commentReference w:id="7"/>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color w:val="ff0000"/>
          <w:sz w:val="24"/>
          <w:szCs w:val="24"/>
          <w:rtl w:val="0"/>
        </w:rPr>
        <w:t xml:space="preserve">(ajouter les dates en fonction du planning. juste en rappel</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pPr>
        <w:numPr>
          <w:ilvl w:val="0"/>
          <w:numId w:val="5"/>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La validation des livrables se fera en trois phases : une première phase pour la présentation, la restitution et le recueil des remarques du porteur du projet et de l’enseignante coordonnatrice, une seconde phase pour la modification des livrables en fonction des nouvelles données et enfin une troisième phase pour la restitution de la dernière mouture  des livrables ;</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Des entretiens </w:t>
      </w:r>
      <w:commentRangeStart w:id="8"/>
      <w:r w:rsidDel="00000000" w:rsidR="00000000" w:rsidRPr="00000000">
        <w:rPr>
          <w:rFonts w:ascii="Calibri" w:cs="Calibri" w:eastAsia="Calibri" w:hAnsi="Calibri"/>
          <w:b w:val="0"/>
          <w:sz w:val="24"/>
          <w:szCs w:val="24"/>
          <w:rtl w:val="0"/>
        </w:rPr>
        <w:t xml:space="preserve">réguliers </w:t>
      </w:r>
      <w:commentRangeEnd w:id="8"/>
      <w:r w:rsidDel="00000000" w:rsidR="00000000" w:rsidRPr="00000000">
        <w:commentReference w:id="8"/>
      </w:r>
      <w:r w:rsidDel="00000000" w:rsidR="00000000" w:rsidRPr="00000000">
        <w:rPr>
          <w:rFonts w:ascii="Calibri" w:cs="Calibri" w:eastAsia="Calibri" w:hAnsi="Calibri"/>
          <w:b w:val="0"/>
          <w:sz w:val="24"/>
          <w:szCs w:val="24"/>
          <w:rtl w:val="0"/>
        </w:rPr>
        <w:t xml:space="preserve">sont à prévoir et ils seront fixés suivant les difficultés qui surgiront avec l’état d’avancement du projet et en fonction des plages horaires libres du planning académique ;</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Des mails seront ainsi envoyés dans un délai de 2 ou 3 jours avant la date d’entretien afin que les deux parties puissent s’accorder sur une date précise d’entretien ;</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Un espace de travail collaboratif avec des accès réservés sera créé pour l’échange d’information entre les différentes parties (porteur du projet, équipe de travail et enseignante coordonnatrice) ;</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Des réunions hebdomadaires d’une durée de quatre heures pour la mise en commun des données complexes, l’évaluation des phases bouclés et des briefings sur les phases avenir, sont à prévoir pour l’équipe de travail.</w:t>
      </w:r>
      <w:r w:rsidDel="00000000" w:rsidR="00000000" w:rsidRPr="00000000">
        <w:rPr>
          <w:rtl w:val="0"/>
        </w:rPr>
      </w:r>
    </w:p>
    <w:sectPr>
      <w:footerReference r:id="rId6" w:type="default"/>
      <w:pgSz w:h="16838" w:w="11906"/>
      <w:pgMar w:bottom="1417"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alérie Ziegler" w:id="7" w:date="2015-10-03T23:4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quels moments ?</w:t>
      </w:r>
    </w:p>
  </w:comment>
  <w:comment w:author="Valérie Ziegler" w:id="6" w:date="2015-10-03T23:4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Précisez les chefs de projet de chaque phase !</w:t>
      </w:r>
    </w:p>
  </w:comment>
  <w:comment w:author="Valérie Ziegler" w:id="5" w:date="2015-10-03T23:4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face de chaque risque, un moyen d'y faire face.</w:t>
      </w:r>
    </w:p>
  </w:comment>
  <w:comment w:author="Valérie Ziegler" w:id="3" w:date="2015-10-03T23:46: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Votre approche est très pessimiste : vous annoncez dès maintennat que le projet ne sera pas réalisé... Serez-vous capables de vous en donner les moyens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face de chaque contrainte, proposez un moyen de la rendre supportable.</w:t>
      </w:r>
    </w:p>
  </w:comment>
  <w:comment w:author="Valérie Ziegler" w:id="0" w:date="2015-10-04T00:0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Prévoyez une page de garde avec nom de l'équipe</w:t>
      </w:r>
    </w:p>
  </w:comment>
  <w:comment w:author="Valérie Ziegler" w:id="4" w:date="2015-10-03T23:4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Vous exagérez ! A vous de dimensionner le projet pour qu'il soit réalisable.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Délais courts qui demanderont une bonne organisation</w:t>
      </w:r>
    </w:p>
  </w:comment>
  <w:comment w:author="Valérie Ziegler" w:id="8" w:date="2015-10-03T23:4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réguliers ?</w:t>
      </w:r>
    </w:p>
  </w:comment>
  <w:comment w:author="Valérie Ziegler" w:id="1" w:date="2015-10-03T23:3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Valérie Ziegler" w:id="2" w:date="2015-10-03T23:4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 guide d'utilisation serait le bienvenu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819"/>
        <w:tab w:val="right" w:pos="9638"/>
      </w:tabs>
      <w:spacing w:after="0" w:line="240" w:lineRule="auto"/>
      <w:contextualSpacing w:val="0"/>
    </w:pPr>
    <w:r w:rsidDel="00000000" w:rsidR="00000000" w:rsidRPr="00000000">
      <w:rPr>
        <w:rFonts w:ascii="Times New Roman" w:cs="Times New Roman" w:eastAsia="Times New Roman" w:hAnsi="Times New Roman"/>
        <w:i w:val="1"/>
        <w:sz w:val="20"/>
        <w:szCs w:val="20"/>
        <w:rtl w:val="0"/>
      </w:rPr>
      <w:t xml:space="preserve">Note de cadrage</w:t>
      <w:tab/>
      <w:t xml:space="preserve">« Projet : Paléographie »</w:t>
      <w:tab/>
      <w:t xml:space="preserve">Page </w:t>
    </w:r>
    <w:fldSimple w:instr="PAGE" w:fldLock="0" w:dirty="0">
      <w:r w:rsidDel="00000000" w:rsidR="00000000" w:rsidRPr="00000000">
        <w:rPr>
          <w:rFonts w:ascii="Times New Roman" w:cs="Times New Roman" w:eastAsia="Times New Roman" w:hAnsi="Times New Roman"/>
          <w:i w:val="1"/>
          <w:sz w:val="20"/>
          <w:szCs w:val="20"/>
        </w:rPr>
      </w:r>
    </w:fldSimple>
    <w:r w:rsidDel="00000000" w:rsidR="00000000" w:rsidRPr="00000000">
      <w:rPr>
        <w:rFonts w:ascii="Times New Roman" w:cs="Times New Roman" w:eastAsia="Times New Roman" w:hAnsi="Times New Roman"/>
        <w:i w:val="1"/>
        <w:sz w:val="20"/>
        <w:szCs w:val="20"/>
        <w:rtl w:val="0"/>
      </w:rPr>
      <w:t xml:space="preserve"> / </w:t>
    </w:r>
    <w:fldSimple w:instr="NUMPAGES" w:fldLock="0" w:dirty="0">
      <w:r w:rsidDel="00000000" w:rsidR="00000000" w:rsidRPr="00000000">
        <w:rPr>
          <w:rFonts w:ascii="Times New Roman" w:cs="Times New Roman" w:eastAsia="Times New Roman" w:hAnsi="Times New Roman"/>
          <w:i w:val="1"/>
          <w:sz w:val="20"/>
          <w:szCs w:val="20"/>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