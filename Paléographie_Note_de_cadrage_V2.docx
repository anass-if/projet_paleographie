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6183334" cy="1367028"/>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6183334" cy="13670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48"/>
          <w:szCs w:val="48"/>
          <w:rtl w:val="0"/>
        </w:rPr>
        <w:t xml:space="preserve">Master 2</w:t>
      </w:r>
    </w:p>
    <w:p w:rsidR="00000000" w:rsidDel="00000000" w:rsidP="00000000" w:rsidRDefault="00000000" w:rsidRPr="00000000">
      <w:pPr>
        <w:contextualSpacing w:val="0"/>
        <w:jc w:val="center"/>
      </w:pPr>
      <w:r w:rsidDel="00000000" w:rsidR="00000000" w:rsidRPr="00000000">
        <w:rPr>
          <w:b w:val="1"/>
          <w:sz w:val="56"/>
          <w:szCs w:val="56"/>
          <w:rtl w:val="0"/>
        </w:rPr>
        <w:t xml:space="preserve">Informatique documentaire :</w:t>
      </w:r>
    </w:p>
    <w:p w:rsidR="00000000" w:rsidDel="00000000" w:rsidP="00000000" w:rsidRDefault="00000000" w:rsidRPr="00000000">
      <w:pPr>
        <w:contextualSpacing w:val="0"/>
        <w:jc w:val="center"/>
      </w:pPr>
      <w:r w:rsidDel="00000000" w:rsidR="00000000" w:rsidRPr="00000000">
        <w:rPr>
          <w:b w:val="1"/>
          <w:sz w:val="56"/>
          <w:szCs w:val="56"/>
          <w:rtl w:val="0"/>
        </w:rPr>
        <w:t xml:space="preserve">Ingénierie du document électronique</w:t>
      </w:r>
    </w:p>
    <w:p w:rsidR="00000000" w:rsidDel="00000000" w:rsidP="00000000" w:rsidRDefault="00000000" w:rsidRPr="00000000">
      <w:pPr>
        <w:contextualSpacing w:val="0"/>
        <w:jc w:val="center"/>
      </w:pPr>
      <w:r w:rsidDel="00000000" w:rsidR="00000000" w:rsidRPr="00000000">
        <w:rPr>
          <w:b w:val="1"/>
          <w:color w:val="4f81bd"/>
          <w:sz w:val="72"/>
          <w:szCs w:val="72"/>
          <w:rtl w:val="0"/>
        </w:rPr>
        <w:t xml:space="preserve">Projet Transversal</w:t>
      </w:r>
    </w:p>
    <w:p w:rsidR="00000000" w:rsidDel="00000000" w:rsidP="00000000" w:rsidRDefault="00000000" w:rsidRPr="00000000">
      <w:pPr>
        <w:tabs>
          <w:tab w:val="left" w:pos="1611"/>
        </w:tabs>
        <w:contextualSpacing w:val="0"/>
        <w:jc w:val="center"/>
      </w:pPr>
      <w:r w:rsidDel="00000000" w:rsidR="00000000" w:rsidRPr="00000000">
        <w:rPr>
          <w:u w:val="single"/>
          <w:rtl w:val="0"/>
        </w:rPr>
        <w:t xml:space="preserve">------------------------------------------------------------------------------------------------------------------------</w:t>
      </w:r>
      <w:r w:rsidDel="00000000" w:rsidR="00000000" w:rsidRPr="00000000">
        <w:rPr>
          <w:color w:val="ffffff"/>
          <w:u w:val="single"/>
          <w:rtl w:val="0"/>
        </w:rPr>
        <w:t xml:space="preserve">----------</w:t>
      </w:r>
      <w:r w:rsidDel="00000000" w:rsidR="00000000" w:rsidRPr="00000000">
        <w:rPr>
          <w:rtl w:val="0"/>
        </w:rPr>
        <w:t xml:space="preserve">   </w:t>
      </w:r>
      <w:r w:rsidDel="00000000" w:rsidR="00000000" w:rsidRPr="00000000">
        <w:rPr>
          <w:rtl w:val="0"/>
        </w:rPr>
        <w:t xml:space="preserve"> </w:t>
      </w:r>
      <w:r w:rsidDel="00000000" w:rsidR="00000000" w:rsidRPr="00000000">
        <w:rPr>
          <w:color w:val="4f81bd"/>
          <w:sz w:val="72"/>
          <w:szCs w:val="72"/>
          <w:rtl w:val="0"/>
        </w:rPr>
        <w:t xml:space="preserve">Projet Paléographie</w:t>
      </w:r>
    </w:p>
    <w:p w:rsidR="00000000" w:rsidDel="00000000" w:rsidP="00000000" w:rsidRDefault="00000000" w:rsidRPr="00000000">
      <w:pPr>
        <w:contextualSpacing w:val="0"/>
        <w:jc w:val="center"/>
      </w:pPr>
      <w:r w:rsidDel="00000000" w:rsidR="00000000" w:rsidRPr="00000000">
        <w:rPr>
          <w:color w:val="4f81bd"/>
          <w:sz w:val="72"/>
          <w:szCs w:val="72"/>
          <w:rtl w:val="0"/>
        </w:rPr>
        <w:t xml:space="preserve">    Note de cadrage</w:t>
      </w:r>
    </w:p>
    <w:p w:rsidR="00000000" w:rsidDel="00000000" w:rsidP="00000000" w:rsidRDefault="00000000" w:rsidRPr="00000000">
      <w:pPr>
        <w:contextualSpacing w:val="0"/>
        <w:jc w:val="center"/>
      </w:pPr>
      <w:r w:rsidDel="00000000" w:rsidR="00000000" w:rsidRPr="00000000">
        <w:rPr>
          <w:u w:val="single"/>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40" w:line="240" w:lineRule="auto"/>
        <w:contextualSpacing w:val="0"/>
      </w:pPr>
      <w:r w:rsidDel="00000000" w:rsidR="00000000" w:rsidRPr="00000000">
        <w:rPr>
          <w:rFonts w:ascii="Tahoma" w:cs="Tahoma" w:eastAsia="Tahoma" w:hAnsi="Tahoma"/>
          <w:b w:val="1"/>
          <w:color w:val="073763"/>
          <w:sz w:val="24"/>
          <w:szCs w:val="24"/>
          <w:u w:val="single"/>
          <w:rtl w:val="0"/>
        </w:rPr>
        <w:t xml:space="preserve">Maitre d’œuvre:</w:t>
      </w:r>
    </w:p>
    <w:p w:rsidR="00000000" w:rsidDel="00000000" w:rsidP="00000000" w:rsidRDefault="00000000" w:rsidRPr="00000000">
      <w:pPr>
        <w:widowControl w:val="0"/>
        <w:numPr>
          <w:ilvl w:val="0"/>
          <w:numId w:val="12"/>
        </w:numPr>
        <w:spacing w:after="0" w:before="0" w:line="240" w:lineRule="auto"/>
        <w:ind w:left="720" w:hanging="360"/>
        <w:contextualSpacing w:val="1"/>
        <w:rPr>
          <w:b w:val="0"/>
          <w:sz w:val="24"/>
          <w:szCs w:val="24"/>
        </w:rPr>
      </w:pPr>
      <w:r w:rsidDel="00000000" w:rsidR="00000000" w:rsidRPr="00000000">
        <w:rPr>
          <w:rFonts w:ascii="Tahoma" w:cs="Tahoma" w:eastAsia="Tahoma" w:hAnsi="Tahoma"/>
          <w:b w:val="0"/>
          <w:sz w:val="24"/>
          <w:szCs w:val="24"/>
          <w:rtl w:val="0"/>
        </w:rPr>
        <w:t xml:space="preserve">EZBIRI Ali</w:t>
      </w:r>
    </w:p>
    <w:p w:rsidR="00000000" w:rsidDel="00000000" w:rsidP="00000000" w:rsidRDefault="00000000" w:rsidRPr="00000000">
      <w:pPr>
        <w:widowControl w:val="0"/>
        <w:numPr>
          <w:ilvl w:val="0"/>
          <w:numId w:val="12"/>
        </w:numPr>
        <w:spacing w:after="0" w:before="0" w:line="240" w:lineRule="auto"/>
        <w:ind w:left="720" w:hanging="360"/>
        <w:contextualSpacing w:val="1"/>
        <w:rPr>
          <w:b w:val="0"/>
          <w:sz w:val="24"/>
          <w:szCs w:val="24"/>
        </w:rPr>
      </w:pPr>
      <w:r w:rsidDel="00000000" w:rsidR="00000000" w:rsidRPr="00000000">
        <w:rPr>
          <w:rFonts w:ascii="Tahoma" w:cs="Tahoma" w:eastAsia="Tahoma" w:hAnsi="Tahoma"/>
          <w:b w:val="0"/>
          <w:sz w:val="24"/>
          <w:szCs w:val="24"/>
          <w:rtl w:val="0"/>
        </w:rPr>
        <w:t xml:space="preserve">IFRAH Anass</w:t>
      </w:r>
    </w:p>
    <w:p w:rsidR="00000000" w:rsidDel="00000000" w:rsidP="00000000" w:rsidRDefault="00000000" w:rsidRPr="00000000">
      <w:pPr>
        <w:widowControl w:val="0"/>
        <w:numPr>
          <w:ilvl w:val="0"/>
          <w:numId w:val="12"/>
        </w:numPr>
        <w:spacing w:after="0" w:before="0" w:line="240" w:lineRule="auto"/>
        <w:ind w:left="720" w:hanging="360"/>
        <w:contextualSpacing w:val="1"/>
        <w:rPr>
          <w:b w:val="0"/>
          <w:sz w:val="24"/>
          <w:szCs w:val="24"/>
        </w:rPr>
      </w:pPr>
      <w:r w:rsidDel="00000000" w:rsidR="00000000" w:rsidRPr="00000000">
        <w:rPr>
          <w:rFonts w:ascii="Tahoma" w:cs="Tahoma" w:eastAsia="Tahoma" w:hAnsi="Tahoma"/>
          <w:b w:val="0"/>
          <w:sz w:val="24"/>
          <w:szCs w:val="24"/>
          <w:rtl w:val="0"/>
        </w:rPr>
        <w:t xml:space="preserve">WAFOO Lionel</w:t>
      </w:r>
    </w:p>
    <w:p w:rsidR="00000000" w:rsidDel="00000000" w:rsidP="00000000" w:rsidRDefault="00000000" w:rsidRPr="00000000">
      <w:pPr>
        <w:widowControl w:val="0"/>
        <w:numPr>
          <w:ilvl w:val="0"/>
          <w:numId w:val="12"/>
        </w:numPr>
        <w:spacing w:after="40" w:before="0" w:line="240" w:lineRule="auto"/>
        <w:ind w:left="720" w:hanging="360"/>
        <w:contextualSpacing w:val="1"/>
        <w:rPr>
          <w:b w:val="0"/>
          <w:sz w:val="24"/>
          <w:szCs w:val="24"/>
        </w:rPr>
      </w:pPr>
      <w:r w:rsidDel="00000000" w:rsidR="00000000" w:rsidRPr="00000000">
        <w:rPr>
          <w:rFonts w:ascii="Tahoma" w:cs="Tahoma" w:eastAsia="Tahoma" w:hAnsi="Tahoma"/>
          <w:b w:val="0"/>
          <w:sz w:val="24"/>
          <w:szCs w:val="24"/>
          <w:rtl w:val="0"/>
        </w:rPr>
        <w:t xml:space="preserve">BAH THIERNO Abdoulaye</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0"/>
          <w:sz w:val="24"/>
          <w:szCs w:val="24"/>
          <w:rtl w:val="0"/>
        </w:rPr>
        <w:t xml:space="preserve"> </w:t>
      </w:r>
    </w:p>
    <w:p w:rsidR="00000000" w:rsidDel="00000000" w:rsidP="00000000" w:rsidRDefault="00000000" w:rsidRPr="00000000">
      <w:pPr>
        <w:widowControl w:val="0"/>
        <w:spacing w:after="40" w:line="240" w:lineRule="auto"/>
        <w:ind w:left="720" w:firstLine="0"/>
        <w:contextualSpacing w:val="0"/>
        <w:jc w:val="right"/>
      </w:pP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color w:val="073763"/>
          <w:sz w:val="24"/>
          <w:szCs w:val="24"/>
          <w:u w:val="single"/>
          <w:rtl w:val="0"/>
        </w:rPr>
        <w:t xml:space="preserve">Maitre d’ouvrage:</w:t>
      </w:r>
      <w:r w:rsidDel="00000000" w:rsidR="00000000" w:rsidRPr="00000000">
        <w:rPr>
          <w:rtl w:val="0"/>
        </w:rPr>
      </w:r>
    </w:p>
    <w:p w:rsidR="00000000" w:rsidDel="00000000" w:rsidP="00000000" w:rsidRDefault="00000000" w:rsidRPr="00000000">
      <w:pPr>
        <w:widowControl w:val="0"/>
        <w:numPr>
          <w:ilvl w:val="0"/>
          <w:numId w:val="12"/>
        </w:numPr>
        <w:spacing w:after="40" w:before="0" w:line="240" w:lineRule="auto"/>
        <w:ind w:left="720" w:hanging="360"/>
        <w:contextualSpacing w:val="1"/>
        <w:jc w:val="right"/>
        <w:rPr>
          <w:b w:val="0"/>
          <w:sz w:val="24"/>
          <w:szCs w:val="24"/>
        </w:rPr>
      </w:pPr>
      <w:r w:rsidDel="00000000" w:rsidR="00000000" w:rsidRPr="00000000">
        <w:rPr>
          <w:rFonts w:ascii="Tahoma" w:cs="Tahoma" w:eastAsia="Tahoma" w:hAnsi="Tahoma"/>
          <w:b w:val="0"/>
          <w:sz w:val="24"/>
          <w:szCs w:val="24"/>
          <w:rtl w:val="0"/>
        </w:rPr>
        <w:t xml:space="preserve">Madame Nicole Le Pottier</w:t>
      </w:r>
    </w:p>
    <w:p w:rsidR="00000000" w:rsidDel="00000000" w:rsidP="00000000" w:rsidRDefault="00000000" w:rsidRPr="00000000">
      <w:pPr>
        <w:contextualSpacing w:val="0"/>
      </w:pPr>
      <w:r w:rsidDel="00000000" w:rsidR="00000000" w:rsidRPr="00000000">
        <w:rPr>
          <w:b w:val="1"/>
          <w:sz w:val="24"/>
          <w:szCs w:val="24"/>
          <w:rtl w:val="0"/>
        </w:rPr>
        <w:t xml:space="preserve">09/10/2015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28"/>
          <w:szCs w:val="28"/>
          <w:u w:val="single"/>
          <w:rtl w:val="0"/>
        </w:rPr>
        <w:t xml:space="preserve">Table des matières</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1511300</wp:posOffset>
                </wp:positionH>
                <wp:positionV relativeFrom="paragraph">
                  <wp:posOffset>-6743699</wp:posOffset>
                </wp:positionV>
                <wp:extent cx="4622800" cy="1917700"/>
                <wp:effectExtent b="0" l="0" r="0" t="0"/>
                <wp:wrapNone/>
                <wp:docPr id="3" name=""/>
                <a:graphic>
                  <a:graphicData uri="http://schemas.microsoft.com/office/word/2010/wordprocessingShape">
                    <wps:wsp>
                      <wps:cNvSpPr/>
                      <wps:cNvPr id="1" name="Shape 1"/>
                      <wps:spPr>
                        <a:xfrm>
                          <a:off x="3064444" y="2849271"/>
                          <a:ext cx="4563109" cy="1861458"/>
                        </a:xfrm>
                        <a:prstGeom prst="rect">
                          <a:avLst/>
                        </a:prstGeom>
                        <a:noFill/>
                        <a:ln cap="flat" cmpd="thickThin" w="63500">
                          <a:solidFill>
                            <a:schemeClr val="lt1"/>
                          </a:solidFill>
                          <a:prstDash val="solid"/>
                          <a:miter/>
                          <a:headEnd len="med" w="med" type="none"/>
                          <a:tailEnd len="med" w="med" type="none"/>
                        </a:ln>
                      </wps:spPr>
                      <wps:txbx>
                        <w:txbxContent>
                          <w:p w:rsidR="00000000" w:rsidDel="00000000" w:rsidP="00000000" w:rsidRDefault="00000000" w:rsidRPr="00000000">
                            <w:pPr>
                              <w:spacing w:after="40" w:before="0" w:line="360"/>
                              <w:ind w:left="0" w:right="0" w:firstLine="0"/>
                              <w:jc w:val="center"/>
                              <w:textDirection w:val="lr"/>
                            </w:pPr>
                            <w:r w:rsidDel="00000000" w:rsidR="00000000" w:rsidRPr="00000000">
                              <w:rPr>
                                <w:rFonts w:ascii="Calibri" w:cs="Calibri" w:eastAsia="Calibri" w:hAnsi="Calibri"/>
                                <w:b w:val="1"/>
                                <w:i w:val="1"/>
                                <w:smallCaps w:val="0"/>
                                <w:strike w:val="0"/>
                                <w:color w:val="000000"/>
                                <w:sz w:val="48"/>
                                <w:vertAlign w:val="baseline"/>
                              </w:rPr>
                              <w:t xml:space="preserve">Master 2</w:t>
                            </w:r>
                          </w:p>
                          <w:p w:rsidR="00000000" w:rsidDel="00000000" w:rsidP="00000000" w:rsidRDefault="00000000" w:rsidRPr="00000000">
                            <w:pPr>
                              <w:spacing w:after="40" w:before="0" w:line="360"/>
                              <w:ind w:left="0" w:right="0" w:firstLine="0"/>
                              <w:jc w:val="center"/>
                              <w:textDirection w:val="lr"/>
                            </w:pPr>
                            <w:r w:rsidDel="00000000" w:rsidR="00000000" w:rsidRPr="00000000">
                              <w:rPr>
                                <w:rFonts w:ascii="Calibri" w:cs="Calibri" w:eastAsia="Calibri" w:hAnsi="Calibri"/>
                                <w:b w:val="1"/>
                                <w:i w:val="1"/>
                                <w:smallCaps w:val="0"/>
                                <w:strike w:val="0"/>
                                <w:color w:val="000000"/>
                                <w:sz w:val="48"/>
                                <w:vertAlign w:val="baseline"/>
                              </w:rPr>
                            </w:r>
                            <w:r w:rsidDel="00000000" w:rsidR="00000000" w:rsidRPr="00000000">
                              <w:rPr>
                                <w:rFonts w:ascii="Tahoma" w:cs="Tahoma" w:eastAsia="Tahoma" w:hAnsi="Tahoma"/>
                                <w:b w:val="1"/>
                                <w:i w:val="0"/>
                                <w:smallCaps w:val="0"/>
                                <w:strike w:val="0"/>
                                <w:color w:val="000000"/>
                                <w:sz w:val="32"/>
                                <w:vertAlign w:val="baseline"/>
                              </w:rPr>
                              <w:t xml:space="preserve">Informatique documentaire : Ingénierie du document électronique</w:t>
                            </w:r>
                          </w:p>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Tahoma" w:cs="Tahoma" w:eastAsia="Tahoma" w:hAnsi="Tahoma"/>
                                <w:b w:val="1"/>
                                <w:i w:val="0"/>
                                <w:smallCaps w:val="0"/>
                                <w:strike w:val="0"/>
                                <w:color w:val="000000"/>
                                <w:sz w:val="32"/>
                                <w:vertAlign w:val="baseline"/>
                              </w:rPr>
                            </w:r>
                            <w:r w:rsidDel="00000000" w:rsidR="00000000" w:rsidRPr="00000000">
                              <w:rPr>
                                <w:rFonts w:ascii="Tahoma" w:cs="Tahoma" w:eastAsia="Tahoma" w:hAnsi="Tahoma"/>
                                <w:b w:val="1"/>
                                <w:i w:val="0"/>
                                <w:smallCaps w:val="0"/>
                                <w:strike w:val="0"/>
                                <w:color w:val="000000"/>
                                <w:sz w:val="40"/>
                                <w:vertAlign w:val="baseline"/>
                              </w:rPr>
                              <w:t xml:space="preserve">Projet transversal</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1511300</wp:posOffset>
                </wp:positionH>
                <wp:positionV relativeFrom="paragraph">
                  <wp:posOffset>-6743699</wp:posOffset>
                </wp:positionV>
                <wp:extent cx="4622800" cy="19177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4622800" cy="1917700"/>
                        </a:xfrm>
                        <a:prstGeom prst="rect"/>
                        <a:ln/>
                      </pic:spPr>
                    </pic:pic>
                  </a:graphicData>
                </a:graphic>
              </wp:anchor>
            </w:drawing>
          </mc:Fallback>
        </mc:AlternateContent>
      </w:r>
    </w:p>
    <w:p w:rsidR="00000000" w:rsidDel="00000000" w:rsidP="00000000" w:rsidRDefault="00000000" w:rsidRPr="00000000">
      <w:pPr>
        <w:tabs>
          <w:tab w:val="left" w:pos="880"/>
          <w:tab w:val="right" w:pos="9062"/>
        </w:tabs>
        <w:spacing w:after="100" w:before="0" w:line="276" w:lineRule="auto"/>
        <w:ind w:left="2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40"/>
          <w:tab w:val="right" w:pos="9062"/>
        </w:tabs>
        <w:spacing w:after="100" w:before="0" w:line="276" w:lineRule="auto"/>
        <w:contextualSpacing w:val="0"/>
      </w:pPr>
      <w:hyperlink w:anchor="h.gjdgxs">
        <w:r w:rsidDel="00000000" w:rsidR="00000000" w:rsidRPr="00000000">
          <w:rPr>
            <w:rFonts w:ascii="Calibri" w:cs="Calibri" w:eastAsia="Calibri" w:hAnsi="Calibri"/>
            <w:b w:val="1"/>
            <w:color w:val="0000ff"/>
            <w:sz w:val="28"/>
            <w:szCs w:val="28"/>
            <w:u w:val="single"/>
            <w:rtl w:val="0"/>
          </w:rPr>
          <w:t xml:space="preserve">Introduction :</w:t>
        </w:r>
      </w:hyperlink>
      <w:hyperlink w:anchor="h.gjdgxs">
        <w:r w:rsidDel="00000000" w:rsidR="00000000" w:rsidRPr="00000000">
          <w:rPr>
            <w:rFonts w:ascii="Calibri" w:cs="Calibri" w:eastAsia="Calibri" w:hAnsi="Calibri"/>
            <w:b w:val="1"/>
            <w:sz w:val="28"/>
            <w:szCs w:val="28"/>
            <w:rtl w:val="0"/>
          </w:rPr>
          <w:tab/>
        </w:r>
      </w:hyperlink>
      <w:hyperlink w:anchor="h.gjdgxs">
        <w:r w:rsidDel="00000000" w:rsidR="00000000" w:rsidRPr="00000000">
          <w:rPr>
            <w:rtl w:val="0"/>
          </w:rPr>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30j0zll">
        <w:r w:rsidDel="00000000" w:rsidR="00000000" w:rsidRPr="00000000">
          <w:rPr>
            <w:rFonts w:ascii="Calibri" w:cs="Calibri" w:eastAsia="Calibri" w:hAnsi="Calibri"/>
            <w:b w:val="1"/>
            <w:color w:val="0000ff"/>
            <w:sz w:val="28"/>
            <w:szCs w:val="28"/>
            <w:u w:val="single"/>
            <w:rtl w:val="0"/>
          </w:rPr>
          <w:t xml:space="preserve">I.</w:t>
        </w:r>
      </w:hyperlink>
      <w:hyperlink w:anchor="h.30j0zll">
        <w:r w:rsidDel="00000000" w:rsidR="00000000" w:rsidRPr="00000000">
          <w:rPr>
            <w:rFonts w:ascii="Calibri" w:cs="Calibri" w:eastAsia="Calibri" w:hAnsi="Calibri"/>
            <w:b w:val="1"/>
            <w:sz w:val="28"/>
            <w:szCs w:val="28"/>
            <w:rtl w:val="0"/>
          </w:rPr>
          <w:tab/>
        </w:r>
      </w:hyperlink>
      <w:hyperlink w:anchor="h.30j0zll">
        <w:r w:rsidDel="00000000" w:rsidR="00000000" w:rsidRPr="00000000">
          <w:rPr>
            <w:rFonts w:ascii="Calibri" w:cs="Calibri" w:eastAsia="Calibri" w:hAnsi="Calibri"/>
            <w:b w:val="1"/>
            <w:color w:val="0000ff"/>
            <w:sz w:val="28"/>
            <w:szCs w:val="28"/>
            <w:u w:val="single"/>
            <w:rtl w:val="0"/>
          </w:rPr>
          <w:t xml:space="preserve">Contours du projet :</w:t>
        </w:r>
      </w:hyperlink>
      <w:hyperlink w:anchor="h.30j0zll">
        <w:r w:rsidDel="00000000" w:rsidR="00000000" w:rsidRPr="00000000">
          <w:rPr>
            <w:rFonts w:ascii="Calibri" w:cs="Calibri" w:eastAsia="Calibri" w:hAnsi="Calibri"/>
            <w:b w:val="1"/>
            <w:sz w:val="28"/>
            <w:szCs w:val="28"/>
            <w:rtl w:val="0"/>
          </w:rPr>
          <w:tab/>
        </w:r>
      </w:hyperlink>
      <w:hyperlink w:anchor="h.30j0zll">
        <w:r w:rsidDel="00000000" w:rsidR="00000000" w:rsidRPr="00000000">
          <w:rPr>
            <w:rtl w:val="0"/>
          </w:rPr>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1fob9te">
        <w:r w:rsidDel="00000000" w:rsidR="00000000" w:rsidRPr="00000000">
          <w:rPr>
            <w:rFonts w:ascii="Calibri" w:cs="Calibri" w:eastAsia="Calibri" w:hAnsi="Calibri"/>
            <w:b w:val="1"/>
            <w:color w:val="0000ff"/>
            <w:sz w:val="28"/>
            <w:szCs w:val="28"/>
            <w:u w:val="single"/>
            <w:rtl w:val="0"/>
          </w:rPr>
          <w:t xml:space="preserve">1.</w:t>
        </w:r>
      </w:hyperlink>
      <w:hyperlink w:anchor="h.1fob9te">
        <w:r w:rsidDel="00000000" w:rsidR="00000000" w:rsidRPr="00000000">
          <w:rPr>
            <w:rFonts w:ascii="Calibri" w:cs="Calibri" w:eastAsia="Calibri" w:hAnsi="Calibri"/>
            <w:b w:val="1"/>
            <w:sz w:val="28"/>
            <w:szCs w:val="28"/>
            <w:rtl w:val="0"/>
          </w:rPr>
          <w:tab/>
        </w:r>
      </w:hyperlink>
      <w:hyperlink w:anchor="h.1fob9te">
        <w:r w:rsidDel="00000000" w:rsidR="00000000" w:rsidRPr="00000000">
          <w:rPr>
            <w:rFonts w:ascii="Calibri" w:cs="Calibri" w:eastAsia="Calibri" w:hAnsi="Calibri"/>
            <w:b w:val="1"/>
            <w:color w:val="0000ff"/>
            <w:sz w:val="28"/>
            <w:szCs w:val="28"/>
            <w:u w:val="single"/>
            <w:rtl w:val="0"/>
          </w:rPr>
          <w:t xml:space="preserve">Présentation du client :</w:t>
        </w:r>
      </w:hyperlink>
      <w:hyperlink w:anchor="h.1fob9te">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3znysh7">
        <w:r w:rsidDel="00000000" w:rsidR="00000000" w:rsidRPr="00000000">
          <w:rPr>
            <w:rFonts w:ascii="Calibri" w:cs="Calibri" w:eastAsia="Calibri" w:hAnsi="Calibri"/>
            <w:b w:val="1"/>
            <w:color w:val="0000ff"/>
            <w:sz w:val="28"/>
            <w:szCs w:val="28"/>
            <w:u w:val="single"/>
            <w:rtl w:val="0"/>
          </w:rPr>
          <w:t xml:space="preserve">2.</w:t>
        </w:r>
      </w:hyperlink>
      <w:hyperlink w:anchor="h.3znysh7">
        <w:r w:rsidDel="00000000" w:rsidR="00000000" w:rsidRPr="00000000">
          <w:rPr>
            <w:rFonts w:ascii="Calibri" w:cs="Calibri" w:eastAsia="Calibri" w:hAnsi="Calibri"/>
            <w:b w:val="1"/>
            <w:sz w:val="28"/>
            <w:szCs w:val="28"/>
            <w:rtl w:val="0"/>
          </w:rPr>
          <w:tab/>
        </w:r>
      </w:hyperlink>
      <w:hyperlink w:anchor="h.3znysh7">
        <w:r w:rsidDel="00000000" w:rsidR="00000000" w:rsidRPr="00000000">
          <w:rPr>
            <w:rFonts w:ascii="Calibri" w:cs="Calibri" w:eastAsia="Calibri" w:hAnsi="Calibri"/>
            <w:b w:val="1"/>
            <w:color w:val="0000ff"/>
            <w:sz w:val="28"/>
            <w:szCs w:val="28"/>
            <w:u w:val="single"/>
            <w:rtl w:val="0"/>
          </w:rPr>
          <w:t xml:space="preserve">Contexte du projet :</w:t>
        </w:r>
      </w:hyperlink>
      <w:hyperlink w:anchor="h.3znysh7">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2et92p0">
        <w:r w:rsidDel="00000000" w:rsidR="00000000" w:rsidRPr="00000000">
          <w:rPr>
            <w:rFonts w:ascii="Calibri" w:cs="Calibri" w:eastAsia="Calibri" w:hAnsi="Calibri"/>
            <w:b w:val="1"/>
            <w:color w:val="0000ff"/>
            <w:sz w:val="28"/>
            <w:szCs w:val="28"/>
            <w:u w:val="single"/>
            <w:rtl w:val="0"/>
          </w:rPr>
          <w:t xml:space="preserve">3.</w:t>
        </w:r>
      </w:hyperlink>
      <w:hyperlink w:anchor="h.2et92p0">
        <w:r w:rsidDel="00000000" w:rsidR="00000000" w:rsidRPr="00000000">
          <w:rPr>
            <w:rFonts w:ascii="Calibri" w:cs="Calibri" w:eastAsia="Calibri" w:hAnsi="Calibri"/>
            <w:b w:val="1"/>
            <w:sz w:val="28"/>
            <w:szCs w:val="28"/>
            <w:rtl w:val="0"/>
          </w:rPr>
          <w:tab/>
        </w:r>
      </w:hyperlink>
      <w:hyperlink w:anchor="h.2et92p0">
        <w:r w:rsidDel="00000000" w:rsidR="00000000" w:rsidRPr="00000000">
          <w:rPr>
            <w:rFonts w:ascii="Calibri" w:cs="Calibri" w:eastAsia="Calibri" w:hAnsi="Calibri"/>
            <w:b w:val="1"/>
            <w:color w:val="0000ff"/>
            <w:sz w:val="28"/>
            <w:szCs w:val="28"/>
            <w:u w:val="single"/>
            <w:rtl w:val="0"/>
          </w:rPr>
          <w:t xml:space="preserve">Analyse de l’existant</w:t>
        </w:r>
      </w:hyperlink>
      <w:hyperlink w:anchor="h.2et92p0">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1100"/>
          <w:tab w:val="right" w:pos="9062"/>
        </w:tabs>
        <w:spacing w:after="100" w:before="0" w:line="276" w:lineRule="auto"/>
        <w:ind w:left="660" w:firstLine="0"/>
        <w:contextualSpacing w:val="0"/>
      </w:pPr>
      <w:hyperlink w:anchor="h.tyjcwt">
        <w:r w:rsidDel="00000000" w:rsidR="00000000" w:rsidRPr="00000000">
          <w:rPr>
            <w:rFonts w:ascii="Calibri" w:cs="Calibri" w:eastAsia="Calibri" w:hAnsi="Calibri"/>
            <w:b w:val="1"/>
            <w:color w:val="95b3d7"/>
            <w:sz w:val="28"/>
            <w:szCs w:val="28"/>
            <w:u w:val="single"/>
            <w:rtl w:val="0"/>
          </w:rPr>
          <w:t xml:space="preserve">a)</w:t>
        </w:r>
      </w:hyperlink>
      <w:hyperlink w:anchor="h.tyjcwt">
        <w:r w:rsidDel="00000000" w:rsidR="00000000" w:rsidRPr="00000000">
          <w:rPr>
            <w:rFonts w:ascii="Calibri" w:cs="Calibri" w:eastAsia="Calibri" w:hAnsi="Calibri"/>
            <w:b w:val="1"/>
            <w:color w:val="95b3d7"/>
            <w:sz w:val="28"/>
            <w:szCs w:val="28"/>
            <w:rtl w:val="0"/>
          </w:rPr>
          <w:tab/>
        </w:r>
      </w:hyperlink>
      <w:hyperlink w:anchor="h.tyjcwt">
        <w:r w:rsidDel="00000000" w:rsidR="00000000" w:rsidRPr="00000000">
          <w:rPr>
            <w:rFonts w:ascii="Calibri" w:cs="Calibri" w:eastAsia="Calibri" w:hAnsi="Calibri"/>
            <w:b w:val="1"/>
            <w:color w:val="95b3d7"/>
            <w:sz w:val="28"/>
            <w:szCs w:val="28"/>
            <w:u w:val="single"/>
            <w:rtl w:val="0"/>
          </w:rPr>
          <w:t xml:space="preserve">Application actuelle et fonctionnalité</w:t>
        </w:r>
      </w:hyperlink>
      <w:hyperlink w:anchor="h.tyjcwt">
        <w:r w:rsidDel="00000000" w:rsidR="00000000" w:rsidRPr="00000000">
          <w:rPr>
            <w:rFonts w:ascii="Calibri" w:cs="Calibri" w:eastAsia="Calibri" w:hAnsi="Calibri"/>
            <w:b w:val="1"/>
            <w:color w:val="95b3d7"/>
            <w:sz w:val="28"/>
            <w:szCs w:val="28"/>
            <w:rtl w:val="0"/>
          </w:rPr>
          <w:tab/>
        </w:r>
      </w:hyperlink>
    </w:p>
    <w:p w:rsidR="00000000" w:rsidDel="00000000" w:rsidP="00000000" w:rsidRDefault="00000000" w:rsidRPr="00000000">
      <w:pPr>
        <w:tabs>
          <w:tab w:val="left" w:pos="1100"/>
          <w:tab w:val="right" w:pos="9062"/>
        </w:tabs>
        <w:spacing w:after="100" w:before="0" w:line="276" w:lineRule="auto"/>
        <w:ind w:left="660" w:firstLine="0"/>
        <w:contextualSpacing w:val="0"/>
      </w:pPr>
      <w:hyperlink w:anchor="h.3dy6vkm">
        <w:r w:rsidDel="00000000" w:rsidR="00000000" w:rsidRPr="00000000">
          <w:rPr>
            <w:rFonts w:ascii="Calibri" w:cs="Calibri" w:eastAsia="Calibri" w:hAnsi="Calibri"/>
            <w:b w:val="1"/>
            <w:color w:val="95b3d7"/>
            <w:sz w:val="28"/>
            <w:szCs w:val="28"/>
            <w:u w:val="single"/>
            <w:rtl w:val="0"/>
          </w:rPr>
          <w:t xml:space="preserve">b)</w:t>
        </w:r>
      </w:hyperlink>
      <w:hyperlink w:anchor="h.3dy6vkm">
        <w:r w:rsidDel="00000000" w:rsidR="00000000" w:rsidRPr="00000000">
          <w:rPr>
            <w:rFonts w:ascii="Calibri" w:cs="Calibri" w:eastAsia="Calibri" w:hAnsi="Calibri"/>
            <w:b w:val="1"/>
            <w:color w:val="95b3d7"/>
            <w:sz w:val="28"/>
            <w:szCs w:val="28"/>
            <w:rtl w:val="0"/>
          </w:rPr>
          <w:tab/>
        </w:r>
      </w:hyperlink>
      <w:hyperlink w:anchor="h.3dy6vkm">
        <w:r w:rsidDel="00000000" w:rsidR="00000000" w:rsidRPr="00000000">
          <w:rPr>
            <w:rFonts w:ascii="Calibri" w:cs="Calibri" w:eastAsia="Calibri" w:hAnsi="Calibri"/>
            <w:b w:val="1"/>
            <w:color w:val="95b3d7"/>
            <w:sz w:val="28"/>
            <w:szCs w:val="28"/>
            <w:u w:val="single"/>
            <w:rtl w:val="0"/>
          </w:rPr>
          <w:t xml:space="preserve">Matériel</w:t>
        </w:r>
      </w:hyperlink>
      <w:hyperlink w:anchor="h.3dy6vkm">
        <w:r w:rsidDel="00000000" w:rsidR="00000000" w:rsidRPr="00000000">
          <w:rPr>
            <w:rFonts w:ascii="Calibri" w:cs="Calibri" w:eastAsia="Calibri" w:hAnsi="Calibri"/>
            <w:b w:val="1"/>
            <w:color w:val="95b3d7"/>
            <w:sz w:val="28"/>
            <w:szCs w:val="28"/>
            <w:rtl w:val="0"/>
          </w:rPr>
          <w:tab/>
        </w:r>
      </w:hyperlink>
    </w:p>
    <w:p w:rsidR="00000000" w:rsidDel="00000000" w:rsidP="00000000" w:rsidRDefault="00000000" w:rsidRPr="00000000">
      <w:pPr>
        <w:tabs>
          <w:tab w:val="left" w:pos="1100"/>
          <w:tab w:val="right" w:pos="9062"/>
        </w:tabs>
        <w:spacing w:after="100" w:before="0" w:line="276" w:lineRule="auto"/>
        <w:ind w:left="660" w:firstLine="0"/>
        <w:contextualSpacing w:val="0"/>
      </w:pPr>
      <w:hyperlink w:anchor="h.1t3h5sf">
        <w:r w:rsidDel="00000000" w:rsidR="00000000" w:rsidRPr="00000000">
          <w:rPr>
            <w:rFonts w:ascii="Calibri" w:cs="Calibri" w:eastAsia="Calibri" w:hAnsi="Calibri"/>
            <w:b w:val="1"/>
            <w:color w:val="95b3d7"/>
            <w:sz w:val="28"/>
            <w:szCs w:val="28"/>
            <w:u w:val="single"/>
            <w:rtl w:val="0"/>
          </w:rPr>
          <w:t xml:space="preserve">c)</w:t>
        </w:r>
      </w:hyperlink>
      <w:hyperlink w:anchor="h.1t3h5sf">
        <w:r w:rsidDel="00000000" w:rsidR="00000000" w:rsidRPr="00000000">
          <w:rPr>
            <w:rFonts w:ascii="Calibri" w:cs="Calibri" w:eastAsia="Calibri" w:hAnsi="Calibri"/>
            <w:b w:val="1"/>
            <w:color w:val="95b3d7"/>
            <w:sz w:val="28"/>
            <w:szCs w:val="28"/>
            <w:rtl w:val="0"/>
          </w:rPr>
          <w:tab/>
        </w:r>
      </w:hyperlink>
      <w:hyperlink w:anchor="h.1t3h5sf">
        <w:r w:rsidDel="00000000" w:rsidR="00000000" w:rsidRPr="00000000">
          <w:rPr>
            <w:rFonts w:ascii="Calibri" w:cs="Calibri" w:eastAsia="Calibri" w:hAnsi="Calibri"/>
            <w:b w:val="1"/>
            <w:color w:val="95b3d7"/>
            <w:sz w:val="28"/>
            <w:szCs w:val="28"/>
            <w:u w:val="single"/>
            <w:rtl w:val="0"/>
          </w:rPr>
          <w:t xml:space="preserve">Fonds actuel</w:t>
        </w:r>
      </w:hyperlink>
      <w:hyperlink w:anchor="h.1t3h5sf">
        <w:r w:rsidDel="00000000" w:rsidR="00000000" w:rsidRPr="00000000">
          <w:rPr>
            <w:rFonts w:ascii="Calibri" w:cs="Calibri" w:eastAsia="Calibri" w:hAnsi="Calibri"/>
            <w:b w:val="1"/>
            <w:color w:val="95b3d7"/>
            <w:sz w:val="28"/>
            <w:szCs w:val="28"/>
            <w:rtl w:val="0"/>
          </w:rPr>
          <w:tab/>
        </w:r>
      </w:hyperlink>
    </w:p>
    <w:p w:rsidR="00000000" w:rsidDel="00000000" w:rsidP="00000000" w:rsidRDefault="00000000" w:rsidRPr="00000000">
      <w:pPr>
        <w:tabs>
          <w:tab w:val="left" w:pos="1100"/>
          <w:tab w:val="right" w:pos="9062"/>
        </w:tabs>
        <w:spacing w:after="100" w:before="0" w:line="276" w:lineRule="auto"/>
        <w:ind w:left="660" w:firstLine="0"/>
        <w:contextualSpacing w:val="0"/>
      </w:pPr>
      <w:hyperlink w:anchor="h.4d34og8">
        <w:r w:rsidDel="00000000" w:rsidR="00000000" w:rsidRPr="00000000">
          <w:rPr>
            <w:rFonts w:ascii="Calibri" w:cs="Calibri" w:eastAsia="Calibri" w:hAnsi="Calibri"/>
            <w:b w:val="1"/>
            <w:color w:val="95b3d7"/>
            <w:sz w:val="28"/>
            <w:szCs w:val="28"/>
            <w:u w:val="single"/>
            <w:rtl w:val="0"/>
          </w:rPr>
          <w:t xml:space="preserve">d)</w:t>
        </w:r>
      </w:hyperlink>
      <w:hyperlink w:anchor="h.4d34og8">
        <w:r w:rsidDel="00000000" w:rsidR="00000000" w:rsidRPr="00000000">
          <w:rPr>
            <w:rFonts w:ascii="Calibri" w:cs="Calibri" w:eastAsia="Calibri" w:hAnsi="Calibri"/>
            <w:b w:val="1"/>
            <w:color w:val="95b3d7"/>
            <w:sz w:val="28"/>
            <w:szCs w:val="28"/>
            <w:rtl w:val="0"/>
          </w:rPr>
          <w:tab/>
        </w:r>
      </w:hyperlink>
      <w:hyperlink w:anchor="h.4d34og8">
        <w:r w:rsidDel="00000000" w:rsidR="00000000" w:rsidRPr="00000000">
          <w:rPr>
            <w:rFonts w:ascii="Calibri" w:cs="Calibri" w:eastAsia="Calibri" w:hAnsi="Calibri"/>
            <w:b w:val="1"/>
            <w:color w:val="95b3d7"/>
            <w:sz w:val="28"/>
            <w:szCs w:val="28"/>
            <w:u w:val="single"/>
            <w:rtl w:val="0"/>
          </w:rPr>
          <w:t xml:space="preserve">Ressources humaines</w:t>
        </w:r>
      </w:hyperlink>
      <w:hyperlink w:anchor="h.4d34og8">
        <w:r w:rsidDel="00000000" w:rsidR="00000000" w:rsidRPr="00000000">
          <w:rPr>
            <w:rFonts w:ascii="Calibri" w:cs="Calibri" w:eastAsia="Calibri" w:hAnsi="Calibri"/>
            <w:b w:val="1"/>
            <w:color w:val="95b3d7"/>
            <w:sz w:val="28"/>
            <w:szCs w:val="28"/>
            <w:rtl w:val="0"/>
          </w:rPr>
          <w:tab/>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2s8eyo1">
        <w:r w:rsidDel="00000000" w:rsidR="00000000" w:rsidRPr="00000000">
          <w:rPr>
            <w:rFonts w:ascii="Calibri" w:cs="Calibri" w:eastAsia="Calibri" w:hAnsi="Calibri"/>
            <w:b w:val="1"/>
            <w:color w:val="0000ff"/>
            <w:sz w:val="28"/>
            <w:szCs w:val="28"/>
            <w:u w:val="single"/>
            <w:rtl w:val="0"/>
          </w:rPr>
          <w:t xml:space="preserve">4.</w:t>
        </w:r>
      </w:hyperlink>
      <w:hyperlink w:anchor="h.2s8eyo1">
        <w:r w:rsidDel="00000000" w:rsidR="00000000" w:rsidRPr="00000000">
          <w:rPr>
            <w:rFonts w:ascii="Calibri" w:cs="Calibri" w:eastAsia="Calibri" w:hAnsi="Calibri"/>
            <w:b w:val="1"/>
            <w:sz w:val="28"/>
            <w:szCs w:val="28"/>
            <w:rtl w:val="0"/>
          </w:rPr>
          <w:tab/>
        </w:r>
      </w:hyperlink>
      <w:hyperlink w:anchor="h.2s8eyo1">
        <w:r w:rsidDel="00000000" w:rsidR="00000000" w:rsidRPr="00000000">
          <w:rPr>
            <w:rFonts w:ascii="Calibri" w:cs="Calibri" w:eastAsia="Calibri" w:hAnsi="Calibri"/>
            <w:b w:val="1"/>
            <w:color w:val="0000ff"/>
            <w:sz w:val="28"/>
            <w:szCs w:val="28"/>
            <w:u w:val="single"/>
            <w:rtl w:val="0"/>
          </w:rPr>
          <w:t xml:space="preserve">Enjeux :</w:t>
        </w:r>
      </w:hyperlink>
      <w:hyperlink w:anchor="h.2s8eyo1">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17dp8vu">
        <w:r w:rsidDel="00000000" w:rsidR="00000000" w:rsidRPr="00000000">
          <w:rPr>
            <w:rFonts w:ascii="Calibri" w:cs="Calibri" w:eastAsia="Calibri" w:hAnsi="Calibri"/>
            <w:b w:val="1"/>
            <w:color w:val="0000ff"/>
            <w:sz w:val="28"/>
            <w:szCs w:val="28"/>
            <w:u w:val="single"/>
            <w:rtl w:val="0"/>
          </w:rPr>
          <w:t xml:space="preserve">5.</w:t>
        </w:r>
      </w:hyperlink>
      <w:hyperlink w:anchor="h.17dp8vu">
        <w:r w:rsidDel="00000000" w:rsidR="00000000" w:rsidRPr="00000000">
          <w:rPr>
            <w:rFonts w:ascii="Calibri" w:cs="Calibri" w:eastAsia="Calibri" w:hAnsi="Calibri"/>
            <w:b w:val="1"/>
            <w:sz w:val="28"/>
            <w:szCs w:val="28"/>
            <w:rtl w:val="0"/>
          </w:rPr>
          <w:tab/>
        </w:r>
      </w:hyperlink>
      <w:hyperlink w:anchor="h.17dp8vu">
        <w:r w:rsidDel="00000000" w:rsidR="00000000" w:rsidRPr="00000000">
          <w:rPr>
            <w:rFonts w:ascii="Calibri" w:cs="Calibri" w:eastAsia="Calibri" w:hAnsi="Calibri"/>
            <w:b w:val="1"/>
            <w:color w:val="0000ff"/>
            <w:sz w:val="28"/>
            <w:szCs w:val="28"/>
            <w:u w:val="single"/>
            <w:rtl w:val="0"/>
          </w:rPr>
          <w:t xml:space="preserve">Objectif stratégique</w:t>
        </w:r>
      </w:hyperlink>
      <w:hyperlink w:anchor="h.17dp8vu">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3rdcrjn">
        <w:r w:rsidDel="00000000" w:rsidR="00000000" w:rsidRPr="00000000">
          <w:rPr>
            <w:rFonts w:ascii="Calibri" w:cs="Calibri" w:eastAsia="Calibri" w:hAnsi="Calibri"/>
            <w:b w:val="1"/>
            <w:color w:val="0000ff"/>
            <w:sz w:val="28"/>
            <w:szCs w:val="28"/>
            <w:u w:val="single"/>
            <w:rtl w:val="0"/>
          </w:rPr>
          <w:t xml:space="preserve">6.</w:t>
        </w:r>
      </w:hyperlink>
      <w:hyperlink w:anchor="h.3rdcrjn">
        <w:r w:rsidDel="00000000" w:rsidR="00000000" w:rsidRPr="00000000">
          <w:rPr>
            <w:rFonts w:ascii="Calibri" w:cs="Calibri" w:eastAsia="Calibri" w:hAnsi="Calibri"/>
            <w:b w:val="1"/>
            <w:sz w:val="28"/>
            <w:szCs w:val="28"/>
            <w:rtl w:val="0"/>
          </w:rPr>
          <w:tab/>
        </w:r>
      </w:hyperlink>
      <w:hyperlink w:anchor="h.3rdcrjn">
        <w:r w:rsidDel="00000000" w:rsidR="00000000" w:rsidRPr="00000000">
          <w:rPr>
            <w:rFonts w:ascii="Calibri" w:cs="Calibri" w:eastAsia="Calibri" w:hAnsi="Calibri"/>
            <w:b w:val="1"/>
            <w:color w:val="0000ff"/>
            <w:sz w:val="28"/>
            <w:szCs w:val="28"/>
            <w:u w:val="single"/>
            <w:rtl w:val="0"/>
          </w:rPr>
          <w:t xml:space="preserve">Objectifs opérationnels</w:t>
        </w:r>
      </w:hyperlink>
      <w:hyperlink w:anchor="h.3rdcrjn">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26in1rg">
        <w:r w:rsidDel="00000000" w:rsidR="00000000" w:rsidRPr="00000000">
          <w:rPr>
            <w:rFonts w:ascii="Calibri" w:cs="Calibri" w:eastAsia="Calibri" w:hAnsi="Calibri"/>
            <w:b w:val="1"/>
            <w:color w:val="0000ff"/>
            <w:sz w:val="28"/>
            <w:szCs w:val="28"/>
            <w:u w:val="single"/>
            <w:rtl w:val="0"/>
          </w:rPr>
          <w:t xml:space="preserve">7.</w:t>
        </w:r>
      </w:hyperlink>
      <w:hyperlink w:anchor="h.26in1rg">
        <w:r w:rsidDel="00000000" w:rsidR="00000000" w:rsidRPr="00000000">
          <w:rPr>
            <w:rFonts w:ascii="Calibri" w:cs="Calibri" w:eastAsia="Calibri" w:hAnsi="Calibri"/>
            <w:b w:val="1"/>
            <w:sz w:val="28"/>
            <w:szCs w:val="28"/>
            <w:rtl w:val="0"/>
          </w:rPr>
          <w:tab/>
        </w:r>
      </w:hyperlink>
      <w:hyperlink w:anchor="h.26in1rg">
        <w:r w:rsidDel="00000000" w:rsidR="00000000" w:rsidRPr="00000000">
          <w:rPr>
            <w:rFonts w:ascii="Calibri" w:cs="Calibri" w:eastAsia="Calibri" w:hAnsi="Calibri"/>
            <w:b w:val="1"/>
            <w:color w:val="0000ff"/>
            <w:sz w:val="28"/>
            <w:szCs w:val="28"/>
            <w:u w:val="single"/>
            <w:rtl w:val="0"/>
          </w:rPr>
          <w:t xml:space="preserve">Livrables</w:t>
        </w:r>
      </w:hyperlink>
      <w:hyperlink w:anchor="h.26in1rg">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lnxbz9">
        <w:r w:rsidDel="00000000" w:rsidR="00000000" w:rsidRPr="00000000">
          <w:rPr>
            <w:rFonts w:ascii="Calibri" w:cs="Calibri" w:eastAsia="Calibri" w:hAnsi="Calibri"/>
            <w:b w:val="1"/>
            <w:color w:val="0000ff"/>
            <w:sz w:val="28"/>
            <w:szCs w:val="28"/>
            <w:u w:val="single"/>
            <w:rtl w:val="0"/>
          </w:rPr>
          <w:t xml:space="preserve">8.</w:t>
        </w:r>
      </w:hyperlink>
      <w:hyperlink w:anchor="h.lnxbz9">
        <w:r w:rsidDel="00000000" w:rsidR="00000000" w:rsidRPr="00000000">
          <w:rPr>
            <w:rFonts w:ascii="Calibri" w:cs="Calibri" w:eastAsia="Calibri" w:hAnsi="Calibri"/>
            <w:b w:val="1"/>
            <w:sz w:val="28"/>
            <w:szCs w:val="28"/>
            <w:rtl w:val="0"/>
          </w:rPr>
          <w:tab/>
        </w:r>
      </w:hyperlink>
      <w:hyperlink w:anchor="h.lnxbz9">
        <w:r w:rsidDel="00000000" w:rsidR="00000000" w:rsidRPr="00000000">
          <w:rPr>
            <w:rFonts w:ascii="Calibri" w:cs="Calibri" w:eastAsia="Calibri" w:hAnsi="Calibri"/>
            <w:b w:val="1"/>
            <w:color w:val="0000ff"/>
            <w:sz w:val="28"/>
            <w:szCs w:val="28"/>
            <w:u w:val="single"/>
            <w:rtl w:val="0"/>
          </w:rPr>
          <w:t xml:space="preserve">Public ciblé</w:t>
        </w:r>
      </w:hyperlink>
      <w:hyperlink w:anchor="h.lnxbz9">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35nkun2">
        <w:r w:rsidDel="00000000" w:rsidR="00000000" w:rsidRPr="00000000">
          <w:rPr>
            <w:rFonts w:ascii="Calibri" w:cs="Calibri" w:eastAsia="Calibri" w:hAnsi="Calibri"/>
            <w:b w:val="1"/>
            <w:color w:val="0000ff"/>
            <w:sz w:val="28"/>
            <w:szCs w:val="28"/>
            <w:u w:val="single"/>
            <w:rtl w:val="0"/>
          </w:rPr>
          <w:t xml:space="preserve">II.</w:t>
        </w:r>
      </w:hyperlink>
      <w:hyperlink w:anchor="h.35nkun2">
        <w:r w:rsidDel="00000000" w:rsidR="00000000" w:rsidRPr="00000000">
          <w:rPr>
            <w:rFonts w:ascii="Calibri" w:cs="Calibri" w:eastAsia="Calibri" w:hAnsi="Calibri"/>
            <w:b w:val="1"/>
            <w:sz w:val="28"/>
            <w:szCs w:val="28"/>
            <w:rtl w:val="0"/>
          </w:rPr>
          <w:tab/>
        </w:r>
      </w:hyperlink>
      <w:hyperlink w:anchor="h.35nkun2">
        <w:r w:rsidDel="00000000" w:rsidR="00000000" w:rsidRPr="00000000">
          <w:rPr>
            <w:rFonts w:ascii="Calibri" w:cs="Calibri" w:eastAsia="Calibri" w:hAnsi="Calibri"/>
            <w:b w:val="1"/>
            <w:color w:val="0000ff"/>
            <w:sz w:val="28"/>
            <w:szCs w:val="28"/>
            <w:u w:val="single"/>
            <w:rtl w:val="0"/>
          </w:rPr>
          <w:t xml:space="preserve">Principales contraintes, risques et opportunités</w:t>
        </w:r>
      </w:hyperlink>
      <w:hyperlink w:anchor="h.35nkun2">
        <w:r w:rsidDel="00000000" w:rsidR="00000000" w:rsidRPr="00000000">
          <w:rPr>
            <w:rFonts w:ascii="Calibri" w:cs="Calibri" w:eastAsia="Calibri" w:hAnsi="Calibri"/>
            <w:b w:val="1"/>
            <w:sz w:val="28"/>
            <w:szCs w:val="28"/>
            <w:rtl w:val="0"/>
          </w:rPr>
          <w:tab/>
        </w:r>
      </w:hyperlink>
      <w:hyperlink w:anchor="h.35nkun2">
        <w:r w:rsidDel="00000000" w:rsidR="00000000" w:rsidRPr="00000000">
          <w:rPr>
            <w:rtl w:val="0"/>
          </w:rPr>
        </w:r>
      </w:hyperlink>
    </w:p>
    <w:p w:rsidR="00000000" w:rsidDel="00000000" w:rsidP="00000000" w:rsidRDefault="00000000" w:rsidRPr="00000000">
      <w:pPr>
        <w:tabs>
          <w:tab w:val="left" w:pos="1320"/>
          <w:tab w:val="right" w:pos="9062"/>
        </w:tabs>
        <w:spacing w:after="100" w:before="0" w:line="276" w:lineRule="auto"/>
        <w:ind w:left="880" w:firstLine="0"/>
        <w:contextualSpacing w:val="0"/>
      </w:pPr>
      <w:hyperlink w:anchor="h.1ksv4uv">
        <w:r w:rsidDel="00000000" w:rsidR="00000000" w:rsidRPr="00000000">
          <w:rPr>
            <w:rFonts w:ascii="Calibri" w:cs="Calibri" w:eastAsia="Calibri" w:hAnsi="Calibri"/>
            <w:b w:val="1"/>
            <w:color w:val="0000ff"/>
            <w:sz w:val="28"/>
            <w:szCs w:val="28"/>
            <w:u w:val="single"/>
            <w:rtl w:val="0"/>
          </w:rPr>
          <w:t xml:space="preserve">1.</w:t>
        </w:r>
      </w:hyperlink>
      <w:hyperlink w:anchor="h.1ksv4uv">
        <w:r w:rsidDel="00000000" w:rsidR="00000000" w:rsidRPr="00000000">
          <w:rPr>
            <w:rFonts w:ascii="Calibri" w:cs="Calibri" w:eastAsia="Calibri" w:hAnsi="Calibri"/>
            <w:b w:val="1"/>
            <w:sz w:val="28"/>
            <w:szCs w:val="28"/>
            <w:rtl w:val="0"/>
          </w:rPr>
          <w:tab/>
        </w:r>
      </w:hyperlink>
      <w:hyperlink w:anchor="h.1ksv4uv">
        <w:r w:rsidDel="00000000" w:rsidR="00000000" w:rsidRPr="00000000">
          <w:rPr>
            <w:rFonts w:ascii="Calibri" w:cs="Calibri" w:eastAsia="Calibri" w:hAnsi="Calibri"/>
            <w:b w:val="1"/>
            <w:color w:val="0000ff"/>
            <w:sz w:val="28"/>
            <w:szCs w:val="28"/>
            <w:u w:val="single"/>
            <w:rtl w:val="0"/>
          </w:rPr>
          <w:t xml:space="preserve">Principales contraintes</w:t>
        </w:r>
      </w:hyperlink>
      <w:hyperlink w:anchor="h.1ksv4uv">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1320"/>
          <w:tab w:val="right" w:pos="9062"/>
        </w:tabs>
        <w:spacing w:after="100" w:before="0" w:line="276" w:lineRule="auto"/>
        <w:ind w:left="880" w:firstLine="0"/>
        <w:contextualSpacing w:val="0"/>
      </w:pPr>
      <w:hyperlink w:anchor="h.44sinio">
        <w:r w:rsidDel="00000000" w:rsidR="00000000" w:rsidRPr="00000000">
          <w:rPr>
            <w:rFonts w:ascii="Calibri" w:cs="Calibri" w:eastAsia="Calibri" w:hAnsi="Calibri"/>
            <w:b w:val="1"/>
            <w:color w:val="0000ff"/>
            <w:sz w:val="28"/>
            <w:szCs w:val="28"/>
            <w:u w:val="single"/>
            <w:rtl w:val="0"/>
          </w:rPr>
          <w:t xml:space="preserve">2.</w:t>
        </w:r>
      </w:hyperlink>
      <w:hyperlink w:anchor="h.44sinio">
        <w:r w:rsidDel="00000000" w:rsidR="00000000" w:rsidRPr="00000000">
          <w:rPr>
            <w:rFonts w:ascii="Calibri" w:cs="Calibri" w:eastAsia="Calibri" w:hAnsi="Calibri"/>
            <w:b w:val="1"/>
            <w:sz w:val="28"/>
            <w:szCs w:val="28"/>
            <w:rtl w:val="0"/>
          </w:rPr>
          <w:tab/>
        </w:r>
      </w:hyperlink>
      <w:hyperlink w:anchor="h.44sinio">
        <w:r w:rsidDel="00000000" w:rsidR="00000000" w:rsidRPr="00000000">
          <w:rPr>
            <w:rFonts w:ascii="Calibri" w:cs="Calibri" w:eastAsia="Calibri" w:hAnsi="Calibri"/>
            <w:b w:val="1"/>
            <w:color w:val="0000ff"/>
            <w:sz w:val="28"/>
            <w:szCs w:val="28"/>
            <w:u w:val="single"/>
            <w:rtl w:val="0"/>
          </w:rPr>
          <w:t xml:space="preserve">Risque :</w:t>
        </w:r>
      </w:hyperlink>
      <w:hyperlink w:anchor="h.44sinio">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1320"/>
          <w:tab w:val="right" w:pos="9062"/>
        </w:tabs>
        <w:spacing w:after="100" w:before="0" w:line="276" w:lineRule="auto"/>
        <w:ind w:left="880" w:firstLine="0"/>
        <w:contextualSpacing w:val="0"/>
      </w:pPr>
      <w:hyperlink w:anchor="h.2jxsxqh">
        <w:r w:rsidDel="00000000" w:rsidR="00000000" w:rsidRPr="00000000">
          <w:rPr>
            <w:rFonts w:ascii="Calibri" w:cs="Calibri" w:eastAsia="Calibri" w:hAnsi="Calibri"/>
            <w:b w:val="1"/>
            <w:color w:val="0000ff"/>
            <w:sz w:val="28"/>
            <w:szCs w:val="28"/>
            <w:u w:val="single"/>
            <w:rtl w:val="0"/>
          </w:rPr>
          <w:t xml:space="preserve">3.</w:t>
        </w:r>
      </w:hyperlink>
      <w:hyperlink w:anchor="h.2jxsxqh">
        <w:r w:rsidDel="00000000" w:rsidR="00000000" w:rsidRPr="00000000">
          <w:rPr>
            <w:rFonts w:ascii="Calibri" w:cs="Calibri" w:eastAsia="Calibri" w:hAnsi="Calibri"/>
            <w:b w:val="1"/>
            <w:sz w:val="28"/>
            <w:szCs w:val="28"/>
            <w:rtl w:val="0"/>
          </w:rPr>
          <w:tab/>
        </w:r>
      </w:hyperlink>
      <w:hyperlink w:anchor="h.2jxsxqh">
        <w:r w:rsidDel="00000000" w:rsidR="00000000" w:rsidRPr="00000000">
          <w:rPr>
            <w:rFonts w:ascii="Calibri" w:cs="Calibri" w:eastAsia="Calibri" w:hAnsi="Calibri"/>
            <w:b w:val="1"/>
            <w:color w:val="0000ff"/>
            <w:sz w:val="28"/>
            <w:szCs w:val="28"/>
            <w:u w:val="single"/>
            <w:rtl w:val="0"/>
          </w:rPr>
          <w:t xml:space="preserve">Opportunités :</w:t>
        </w:r>
      </w:hyperlink>
      <w:hyperlink w:anchor="h.2jxsxqh">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z337ya">
        <w:r w:rsidDel="00000000" w:rsidR="00000000" w:rsidRPr="00000000">
          <w:rPr>
            <w:rFonts w:ascii="Calibri" w:cs="Calibri" w:eastAsia="Calibri" w:hAnsi="Calibri"/>
            <w:b w:val="1"/>
            <w:color w:val="0000ff"/>
            <w:sz w:val="28"/>
            <w:szCs w:val="28"/>
            <w:u w:val="single"/>
            <w:rtl w:val="0"/>
          </w:rPr>
          <w:t xml:space="preserve">III.</w:t>
        </w:r>
      </w:hyperlink>
      <w:hyperlink w:anchor="h.z337ya">
        <w:r w:rsidDel="00000000" w:rsidR="00000000" w:rsidRPr="00000000">
          <w:rPr>
            <w:rFonts w:ascii="Calibri" w:cs="Calibri" w:eastAsia="Calibri" w:hAnsi="Calibri"/>
            <w:b w:val="1"/>
            <w:sz w:val="28"/>
            <w:szCs w:val="28"/>
            <w:rtl w:val="0"/>
          </w:rPr>
          <w:tab/>
        </w:r>
      </w:hyperlink>
      <w:hyperlink w:anchor="h.z337ya">
        <w:r w:rsidDel="00000000" w:rsidR="00000000" w:rsidRPr="00000000">
          <w:rPr>
            <w:rFonts w:ascii="Calibri" w:cs="Calibri" w:eastAsia="Calibri" w:hAnsi="Calibri"/>
            <w:b w:val="1"/>
            <w:color w:val="0000ff"/>
            <w:sz w:val="28"/>
            <w:szCs w:val="28"/>
            <w:u w:val="single"/>
            <w:rtl w:val="0"/>
          </w:rPr>
          <w:t xml:space="preserve">Organisation globale du projet</w:t>
        </w:r>
      </w:hyperlink>
      <w:hyperlink w:anchor="h.z337ya">
        <w:r w:rsidDel="00000000" w:rsidR="00000000" w:rsidRPr="00000000">
          <w:rPr>
            <w:rFonts w:ascii="Calibri" w:cs="Calibri" w:eastAsia="Calibri" w:hAnsi="Calibri"/>
            <w:b w:val="1"/>
            <w:sz w:val="28"/>
            <w:szCs w:val="28"/>
            <w:rtl w:val="0"/>
          </w:rPr>
          <w:tab/>
        </w:r>
      </w:hyperlink>
      <w:hyperlink w:anchor="h.z337ya">
        <w:r w:rsidDel="00000000" w:rsidR="00000000" w:rsidRPr="00000000">
          <w:rPr>
            <w:rtl w:val="0"/>
          </w:rPr>
        </w:r>
      </w:hyperlink>
    </w:p>
    <w:p w:rsidR="00000000" w:rsidDel="00000000" w:rsidP="00000000" w:rsidRDefault="00000000" w:rsidRPr="00000000">
      <w:pPr>
        <w:tabs>
          <w:tab w:val="left" w:pos="1540"/>
          <w:tab w:val="right" w:pos="9062"/>
        </w:tabs>
        <w:spacing w:after="100" w:before="0" w:line="276" w:lineRule="auto"/>
        <w:ind w:left="1100" w:firstLine="0"/>
        <w:contextualSpacing w:val="0"/>
      </w:pPr>
      <w:hyperlink w:anchor="h.3j2qqm3">
        <w:r w:rsidDel="00000000" w:rsidR="00000000" w:rsidRPr="00000000">
          <w:rPr>
            <w:rFonts w:ascii="Calibri" w:cs="Calibri" w:eastAsia="Calibri" w:hAnsi="Calibri"/>
            <w:b w:val="1"/>
            <w:color w:val="0000ff"/>
            <w:sz w:val="28"/>
            <w:szCs w:val="28"/>
            <w:u w:val="single"/>
            <w:rtl w:val="0"/>
          </w:rPr>
          <w:t xml:space="preserve">1.</w:t>
        </w:r>
      </w:hyperlink>
      <w:hyperlink w:anchor="h.3j2qqm3">
        <w:r w:rsidDel="00000000" w:rsidR="00000000" w:rsidRPr="00000000">
          <w:rPr>
            <w:rFonts w:ascii="Calibri" w:cs="Calibri" w:eastAsia="Calibri" w:hAnsi="Calibri"/>
            <w:b w:val="1"/>
            <w:sz w:val="28"/>
            <w:szCs w:val="28"/>
            <w:rtl w:val="0"/>
          </w:rPr>
          <w:tab/>
        </w:r>
      </w:hyperlink>
      <w:hyperlink w:anchor="h.3j2qqm3">
        <w:r w:rsidDel="00000000" w:rsidR="00000000" w:rsidRPr="00000000">
          <w:rPr>
            <w:rFonts w:ascii="Calibri" w:cs="Calibri" w:eastAsia="Calibri" w:hAnsi="Calibri"/>
            <w:b w:val="1"/>
            <w:color w:val="0000ff"/>
            <w:sz w:val="28"/>
            <w:szCs w:val="28"/>
            <w:u w:val="single"/>
            <w:rtl w:val="0"/>
          </w:rPr>
          <w:t xml:space="preserve">Acteurs</w:t>
        </w:r>
      </w:hyperlink>
      <w:hyperlink w:anchor="h.3j2qqm3">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1540"/>
          <w:tab w:val="right" w:pos="9062"/>
        </w:tabs>
        <w:spacing w:after="100" w:before="0" w:line="276" w:lineRule="auto"/>
        <w:ind w:left="1100" w:firstLine="0"/>
        <w:contextualSpacing w:val="0"/>
      </w:pPr>
      <w:hyperlink w:anchor="h.1y810tw">
        <w:r w:rsidDel="00000000" w:rsidR="00000000" w:rsidRPr="00000000">
          <w:rPr>
            <w:rFonts w:ascii="Calibri" w:cs="Calibri" w:eastAsia="Calibri" w:hAnsi="Calibri"/>
            <w:b w:val="1"/>
            <w:color w:val="0000ff"/>
            <w:sz w:val="28"/>
            <w:szCs w:val="28"/>
            <w:u w:val="single"/>
            <w:rtl w:val="0"/>
          </w:rPr>
          <w:t xml:space="preserve">2.</w:t>
        </w:r>
      </w:hyperlink>
      <w:hyperlink w:anchor="h.1y810tw">
        <w:r w:rsidDel="00000000" w:rsidR="00000000" w:rsidRPr="00000000">
          <w:rPr>
            <w:rFonts w:ascii="Calibri" w:cs="Calibri" w:eastAsia="Calibri" w:hAnsi="Calibri"/>
            <w:b w:val="1"/>
            <w:sz w:val="28"/>
            <w:szCs w:val="28"/>
            <w:rtl w:val="0"/>
          </w:rPr>
          <w:tab/>
        </w:r>
      </w:hyperlink>
      <w:hyperlink w:anchor="h.1y810tw">
        <w:r w:rsidDel="00000000" w:rsidR="00000000" w:rsidRPr="00000000">
          <w:rPr>
            <w:rFonts w:ascii="Calibri" w:cs="Calibri" w:eastAsia="Calibri" w:hAnsi="Calibri"/>
            <w:b w:val="1"/>
            <w:color w:val="0000ff"/>
            <w:sz w:val="28"/>
            <w:szCs w:val="28"/>
            <w:u w:val="single"/>
            <w:rtl w:val="0"/>
          </w:rPr>
          <w:t xml:space="preserve">L’équipe du projet</w:t>
        </w:r>
      </w:hyperlink>
      <w:hyperlink w:anchor="h.1y810tw">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1540"/>
          <w:tab w:val="right" w:pos="9062"/>
        </w:tabs>
        <w:spacing w:after="100" w:before="0" w:line="276" w:lineRule="auto"/>
        <w:ind w:left="1100" w:firstLine="0"/>
        <w:contextualSpacing w:val="0"/>
      </w:pPr>
      <w:hyperlink w:anchor="h.4i7ojhp">
        <w:r w:rsidDel="00000000" w:rsidR="00000000" w:rsidRPr="00000000">
          <w:rPr>
            <w:rFonts w:ascii="Calibri" w:cs="Calibri" w:eastAsia="Calibri" w:hAnsi="Calibri"/>
            <w:b w:val="1"/>
            <w:color w:val="0000ff"/>
            <w:sz w:val="28"/>
            <w:szCs w:val="28"/>
            <w:u w:val="single"/>
            <w:rtl w:val="0"/>
          </w:rPr>
          <w:t xml:space="preserve">3.</w:t>
        </w:r>
      </w:hyperlink>
      <w:hyperlink w:anchor="h.4i7ojhp">
        <w:r w:rsidDel="00000000" w:rsidR="00000000" w:rsidRPr="00000000">
          <w:rPr>
            <w:rFonts w:ascii="Calibri" w:cs="Calibri" w:eastAsia="Calibri" w:hAnsi="Calibri"/>
            <w:b w:val="1"/>
            <w:sz w:val="28"/>
            <w:szCs w:val="28"/>
            <w:rtl w:val="0"/>
          </w:rPr>
          <w:tab/>
        </w:r>
      </w:hyperlink>
      <w:hyperlink w:anchor="h.4i7ojhp">
        <w:r w:rsidDel="00000000" w:rsidR="00000000" w:rsidRPr="00000000">
          <w:rPr>
            <w:rFonts w:ascii="Calibri" w:cs="Calibri" w:eastAsia="Calibri" w:hAnsi="Calibri"/>
            <w:b w:val="1"/>
            <w:color w:val="0000ff"/>
            <w:sz w:val="28"/>
            <w:szCs w:val="28"/>
            <w:u w:val="single"/>
            <w:rtl w:val="0"/>
          </w:rPr>
          <w:t xml:space="preserve">La méthodologie</w:t>
        </w:r>
      </w:hyperlink>
      <w:hyperlink w:anchor="h.4i7ojhp">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tabs>
          <w:tab w:val="left" w:pos="1540"/>
          <w:tab w:val="right" w:pos="9062"/>
        </w:tabs>
        <w:spacing w:after="100" w:before="0" w:line="276" w:lineRule="auto"/>
        <w:ind w:left="1100" w:firstLine="0"/>
        <w:contextualSpacing w:val="0"/>
      </w:pPr>
      <w:hyperlink w:anchor="h.2xcytpi">
        <w:r w:rsidDel="00000000" w:rsidR="00000000" w:rsidRPr="00000000">
          <w:rPr>
            <w:rFonts w:ascii="Calibri" w:cs="Calibri" w:eastAsia="Calibri" w:hAnsi="Calibri"/>
            <w:b w:val="1"/>
            <w:color w:val="0000ff"/>
            <w:sz w:val="28"/>
            <w:szCs w:val="28"/>
            <w:u w:val="single"/>
            <w:rtl w:val="0"/>
          </w:rPr>
          <w:t xml:space="preserve">4.</w:t>
        </w:r>
      </w:hyperlink>
      <w:hyperlink w:anchor="h.2xcytpi">
        <w:r w:rsidDel="00000000" w:rsidR="00000000" w:rsidRPr="00000000">
          <w:rPr>
            <w:rFonts w:ascii="Calibri" w:cs="Calibri" w:eastAsia="Calibri" w:hAnsi="Calibri"/>
            <w:b w:val="1"/>
            <w:sz w:val="28"/>
            <w:szCs w:val="28"/>
            <w:rtl w:val="0"/>
          </w:rPr>
          <w:tab/>
        </w:r>
      </w:hyperlink>
      <w:hyperlink w:anchor="h.2xcytpi">
        <w:r w:rsidDel="00000000" w:rsidR="00000000" w:rsidRPr="00000000">
          <w:rPr>
            <w:rFonts w:ascii="Calibri" w:cs="Calibri" w:eastAsia="Calibri" w:hAnsi="Calibri"/>
            <w:b w:val="1"/>
            <w:color w:val="0000ff"/>
            <w:sz w:val="28"/>
            <w:szCs w:val="28"/>
            <w:u w:val="single"/>
            <w:rtl w:val="0"/>
          </w:rPr>
          <w:t xml:space="preserve">Echéances Majeurs :</w:t>
        </w:r>
      </w:hyperlink>
      <w:hyperlink w:anchor="h.2xcytpi">
        <w:r w:rsidDel="00000000" w:rsidR="00000000" w:rsidRPr="00000000">
          <w:rPr>
            <w:rFonts w:ascii="Calibri" w:cs="Calibri" w:eastAsia="Calibri" w:hAnsi="Calibri"/>
            <w:b w:val="1"/>
            <w:sz w:val="28"/>
            <w:szCs w:val="28"/>
            <w:rtl w:val="0"/>
          </w:rPr>
          <w:tab/>
        </w:r>
      </w:hyperlink>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1f497d"/>
          <w:sz w:val="28"/>
          <w:szCs w:val="28"/>
          <w:rtl w:val="0"/>
        </w:rPr>
        <w:t xml:space="preserve">Introduction :</w:t>
      </w:r>
      <w:r w:rsidDel="00000000" w:rsidR="00000000" w:rsidRPr="00000000">
        <w:rPr>
          <w:rtl w:val="0"/>
        </w:rPr>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color w:val="000000"/>
          <w:sz w:val="24"/>
          <w:szCs w:val="24"/>
          <w:rtl w:val="0"/>
        </w:rPr>
        <w:t xml:space="preserve">Dans le cadre du module « Gestion du projet » du Master 2 Informatique documentaire : Ingénierie du document électronique, il nous a été demandé de réaliser un projet sur la  création d’un site Web de paléographie. Ce projet a pour objectif de réaliser une application </w:t>
      </w:r>
      <w:ins w:author="Valérie Ziegler" w:id="0" w:date="2015-10-14T22:12:15Z">
        <w:r w:rsidDel="00000000" w:rsidR="00000000" w:rsidRPr="00000000">
          <w:rPr>
            <w:rFonts w:ascii="Times New Roman" w:cs="Times New Roman" w:eastAsia="Times New Roman" w:hAnsi="Times New Roman"/>
            <w:color w:val="000000"/>
            <w:sz w:val="24"/>
            <w:szCs w:val="24"/>
            <w:rtl w:val="0"/>
          </w:rPr>
          <w:t xml:space="preserve">web</w:t>
        </w:r>
      </w:ins>
      <w:r w:rsidDel="00000000" w:rsidR="00000000" w:rsidRPr="00000000">
        <w:rPr>
          <w:rFonts w:ascii="Times New Roman" w:cs="Times New Roman" w:eastAsia="Times New Roman" w:hAnsi="Times New Roman"/>
          <w:color w:val="000000"/>
          <w:sz w:val="24"/>
          <w:szCs w:val="24"/>
          <w:rtl w:val="0"/>
        </w:rPr>
        <w:t xml:space="preserve"> </w:t>
      </w:r>
      <w:ins w:author="Valérie Ziegler" w:id="1" w:date="2015-10-14T22:12:19Z">
        <w:r w:rsidDel="00000000" w:rsidR="00000000" w:rsidRPr="00000000">
          <w:rPr>
            <w:rFonts w:ascii="Times New Roman" w:cs="Times New Roman" w:eastAsia="Times New Roman" w:hAnsi="Times New Roman"/>
            <w:color w:val="000000"/>
            <w:sz w:val="24"/>
            <w:szCs w:val="24"/>
            <w:rtl w:val="0"/>
          </w:rPr>
          <w:t xml:space="preserve">qui</w:t>
        </w:r>
      </w:ins>
      <w:del w:author="Valérie Ziegler" w:id="1" w:date="2015-10-14T22:12:19Z">
        <w:r w:rsidDel="00000000" w:rsidR="00000000" w:rsidRPr="00000000">
          <w:rPr>
            <w:rFonts w:ascii="Times New Roman" w:cs="Times New Roman" w:eastAsia="Times New Roman" w:hAnsi="Times New Roman"/>
            <w:color w:val="000000"/>
            <w:sz w:val="24"/>
            <w:szCs w:val="24"/>
            <w:rtl w:val="0"/>
          </w:rPr>
          <w:delText xml:space="preserve">dans l</w:delText>
        </w:r>
        <w:r w:rsidDel="00000000" w:rsidR="00000000" w:rsidRPr="00000000">
          <w:rPr>
            <w:rFonts w:ascii="Times New Roman" w:cs="Times New Roman" w:eastAsia="Times New Roman" w:hAnsi="Times New Roman"/>
            <w:sz w:val="24"/>
            <w:szCs w:val="24"/>
            <w:rtl w:val="0"/>
          </w:rPr>
          <w:delText xml:space="preserve">a</w:delText>
        </w:r>
        <w:r w:rsidDel="00000000" w:rsidR="00000000" w:rsidRPr="00000000">
          <w:rPr>
            <w:rFonts w:ascii="Times New Roman" w:cs="Times New Roman" w:eastAsia="Times New Roman" w:hAnsi="Times New Roman"/>
            <w:color w:val="000000"/>
            <w:sz w:val="24"/>
            <w:szCs w:val="24"/>
            <w:rtl w:val="0"/>
          </w:rPr>
          <w:delText xml:space="preserve">quelle elle</w:delText>
        </w:r>
      </w:del>
      <w:r w:rsidDel="00000000" w:rsidR="00000000" w:rsidRPr="00000000">
        <w:rPr>
          <w:rFonts w:ascii="Times New Roman" w:cs="Times New Roman" w:eastAsia="Times New Roman" w:hAnsi="Times New Roman"/>
          <w:color w:val="000000"/>
          <w:sz w:val="24"/>
          <w:szCs w:val="24"/>
          <w:rtl w:val="0"/>
        </w:rPr>
        <w:t xml:space="preserve"> permet d’organiser et de gérer les exercices de paléographie.</w:t>
      </w:r>
      <w:r w:rsidDel="00000000" w:rsidR="00000000" w:rsidRPr="00000000">
        <w:rPr>
          <w:rtl w:val="0"/>
        </w:rPr>
      </w:r>
    </w:p>
    <w:p w:rsidR="00000000" w:rsidDel="00000000" w:rsidP="00000000" w:rsidRDefault="00000000" w:rsidRPr="00000000">
      <w:pPr>
        <w:spacing w:line="360" w:lineRule="auto"/>
        <w:ind w:firstLine="708"/>
        <w:contextualSpacing w:val="0"/>
        <w:jc w:val="both"/>
      </w:pPr>
      <w:ins w:author="Valérie Ziegler" w:id="2" w:date="2015-10-14T22:11:51Z">
        <w:r w:rsidDel="00000000" w:rsidR="00000000" w:rsidRPr="00000000">
          <w:rPr>
            <w:rFonts w:ascii="Times New Roman" w:cs="Times New Roman" w:eastAsia="Times New Roman" w:hAnsi="Times New Roman"/>
            <w:sz w:val="24"/>
            <w:szCs w:val="24"/>
            <w:rtl w:val="0"/>
          </w:rPr>
          <w:t xml:space="preserve">C</w:t>
        </w:r>
      </w:ins>
      <w:del w:author="Valérie Ziegler" w:id="2" w:date="2015-10-14T22:11:51Z">
        <w:r w:rsidDel="00000000" w:rsidR="00000000" w:rsidRPr="00000000">
          <w:rPr>
            <w:rFonts w:ascii="Times New Roman" w:cs="Times New Roman" w:eastAsia="Times New Roman" w:hAnsi="Times New Roman"/>
            <w:color w:val="000000"/>
            <w:sz w:val="24"/>
            <w:szCs w:val="24"/>
            <w:rtl w:val="0"/>
          </w:rPr>
          <w:delText xml:space="preserve">En effet, c</w:delText>
        </w:r>
      </w:del>
      <w:r w:rsidDel="00000000" w:rsidR="00000000" w:rsidRPr="00000000">
        <w:rPr>
          <w:rFonts w:ascii="Times New Roman" w:cs="Times New Roman" w:eastAsia="Times New Roman" w:hAnsi="Times New Roman"/>
          <w:color w:val="000000"/>
          <w:sz w:val="24"/>
          <w:szCs w:val="24"/>
          <w:rtl w:val="0"/>
        </w:rPr>
        <w:t xml:space="preserve">e document a pour objectif de définir la note de cadrage pour le développement d</w:t>
      </w:r>
      <w:ins w:author="Valérie Ziegler" w:id="3" w:date="2015-10-14T22:12:03Z">
        <w:r w:rsidDel="00000000" w:rsidR="00000000" w:rsidRPr="00000000">
          <w:rPr>
            <w:rFonts w:ascii="Times New Roman" w:cs="Times New Roman" w:eastAsia="Times New Roman" w:hAnsi="Times New Roman"/>
            <w:color w:val="000000"/>
            <w:sz w:val="24"/>
            <w:szCs w:val="24"/>
            <w:rtl w:val="0"/>
          </w:rPr>
          <w:t xml:space="preserve">e cette</w:t>
        </w:r>
      </w:ins>
      <w:del w:author="Valérie Ziegler" w:id="3" w:date="2015-10-14T22:12:03Z">
        <w:r w:rsidDel="00000000" w:rsidR="00000000" w:rsidRPr="00000000">
          <w:rPr>
            <w:rFonts w:ascii="Times New Roman" w:cs="Times New Roman" w:eastAsia="Times New Roman" w:hAnsi="Times New Roman"/>
            <w:color w:val="000000"/>
            <w:sz w:val="24"/>
            <w:szCs w:val="24"/>
            <w:rtl w:val="0"/>
          </w:rPr>
          <w:delText xml:space="preserve">’une</w:delText>
        </w:r>
      </w:del>
      <w:r w:rsidDel="00000000" w:rsidR="00000000" w:rsidRPr="00000000">
        <w:rPr>
          <w:rFonts w:ascii="Times New Roman" w:cs="Times New Roman" w:eastAsia="Times New Roman" w:hAnsi="Times New Roman"/>
          <w:color w:val="000000"/>
          <w:sz w:val="24"/>
          <w:szCs w:val="24"/>
          <w:rtl w:val="0"/>
        </w:rPr>
        <w:t xml:space="preserve"> application WEB pédagogique.</w:t>
      </w:r>
      <w:r w:rsidDel="00000000" w:rsidR="00000000" w:rsidRPr="00000000">
        <w:rPr>
          <w:rtl w:val="0"/>
        </w:rPr>
      </w:r>
    </w:p>
    <w:p w:rsidR="00000000" w:rsidDel="00000000" w:rsidP="00000000" w:rsidRDefault="00000000" w:rsidRPr="00000000">
      <w:pPr>
        <w:numPr>
          <w:ilvl w:val="0"/>
          <w:numId w:val="13"/>
        </w:numPr>
        <w:spacing w:after="200" w:before="0" w:line="276" w:lineRule="auto"/>
        <w:ind w:left="720" w:hanging="360"/>
        <w:contextualSpacing w:val="1"/>
        <w:rPr>
          <w:rFonts w:ascii="Times New Roman" w:cs="Times New Roman" w:eastAsia="Times New Roman" w:hAnsi="Times New Roman"/>
          <w:b w:val="1"/>
          <w:color w:val="1f497d"/>
          <w:sz w:val="28"/>
          <w:szCs w:val="28"/>
        </w:rPr>
      </w:pPr>
      <w:bookmarkStart w:colFirst="0" w:colLast="0" w:name="h.30j0zll" w:id="1"/>
      <w:bookmarkEnd w:id="1"/>
      <w:r w:rsidDel="00000000" w:rsidR="00000000" w:rsidRPr="00000000">
        <w:rPr>
          <w:rFonts w:ascii="Times New Roman" w:cs="Times New Roman" w:eastAsia="Times New Roman" w:hAnsi="Times New Roman"/>
          <w:b w:val="1"/>
          <w:color w:val="1f497d"/>
          <w:sz w:val="28"/>
          <w:szCs w:val="28"/>
          <w:rtl w:val="0"/>
        </w:rPr>
        <w:t xml:space="preserve">Contours du projet :</w:t>
      </w:r>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rPr>
          <w:rFonts w:ascii="Times New Roman" w:cs="Times New Roman" w:eastAsia="Times New Roman" w:hAnsi="Times New Roman"/>
          <w:color w:val="4f81bd"/>
          <w:sz w:val="26"/>
          <w:szCs w:val="26"/>
        </w:rPr>
      </w:pPr>
      <w:bookmarkStart w:colFirst="0" w:colLast="0" w:name="h.1fob9te" w:id="2"/>
      <w:bookmarkEnd w:id="2"/>
      <w:r w:rsidDel="00000000" w:rsidR="00000000" w:rsidRPr="00000000">
        <w:rPr>
          <w:rFonts w:ascii="Times New Roman" w:cs="Times New Roman" w:eastAsia="Times New Roman" w:hAnsi="Times New Roman"/>
          <w:color w:val="4f81bd"/>
          <w:sz w:val="26"/>
          <w:szCs w:val="26"/>
          <w:rtl w:val="0"/>
        </w:rPr>
        <w:t xml:space="preserve">Présentation </w:t>
      </w:r>
      <w:r w:rsidDel="00000000" w:rsidR="00000000" w:rsidRPr="00000000">
        <w:rPr>
          <w:rFonts w:ascii="Times New Roman" w:cs="Times New Roman" w:eastAsia="Times New Roman" w:hAnsi="Times New Roman"/>
          <w:b w:val="0"/>
          <w:color w:val="4f81bd"/>
          <w:sz w:val="26"/>
          <w:szCs w:val="26"/>
          <w:rtl w:val="0"/>
        </w:rPr>
        <w:t xml:space="preserve">du client :</w:t>
      </w:r>
      <w:r w:rsidDel="00000000" w:rsidR="00000000" w:rsidRPr="00000000">
        <w:rPr>
          <w:rtl w:val="0"/>
        </w:rPr>
      </w:r>
    </w:p>
    <w:p w:rsidR="00000000" w:rsidDel="00000000" w:rsidP="00000000" w:rsidRDefault="00000000" w:rsidRPr="00000000">
      <w:pPr>
        <w:spacing w:after="200" w:before="0" w:line="360" w:lineRule="auto"/>
        <w:ind w:firstLine="708"/>
        <w:contextualSpacing w:val="0"/>
        <w:jc w:val="both"/>
      </w:pPr>
      <w:r w:rsidDel="00000000" w:rsidR="00000000" w:rsidRPr="00000000">
        <w:rPr>
          <w:rFonts w:ascii="Times New Roman" w:cs="Times New Roman" w:eastAsia="Times New Roman" w:hAnsi="Times New Roman"/>
          <w:b w:val="0"/>
          <w:sz w:val="24"/>
          <w:szCs w:val="24"/>
          <w:rtl w:val="0"/>
        </w:rPr>
        <w:t xml:space="preserve">Madame Nicole Le Pottier est le maître d’ouvrage </w:t>
      </w:r>
      <w:ins w:author="Valérie Ziegler" w:id="4" w:date="2015-10-14T22:12:37Z">
        <w:r w:rsidDel="00000000" w:rsidR="00000000" w:rsidRPr="00000000">
          <w:rPr>
            <w:rFonts w:ascii="Times New Roman" w:cs="Times New Roman" w:eastAsia="Times New Roman" w:hAnsi="Times New Roman"/>
            <w:b w:val="0"/>
            <w:sz w:val="24"/>
            <w:szCs w:val="24"/>
            <w:rtl w:val="0"/>
          </w:rPr>
          <w:t xml:space="preserve">de ce projet</w:t>
        </w:r>
      </w:ins>
      <w:del w:author="Valérie Ziegler" w:id="4" w:date="2015-10-14T22:12:37Z">
        <w:r w:rsidDel="00000000" w:rsidR="00000000" w:rsidRPr="00000000">
          <w:rPr>
            <w:rFonts w:ascii="Times New Roman" w:cs="Times New Roman" w:eastAsia="Times New Roman" w:hAnsi="Times New Roman"/>
            <w:b w:val="0"/>
            <w:sz w:val="24"/>
            <w:szCs w:val="24"/>
            <w:rtl w:val="0"/>
          </w:rPr>
          <w:delText xml:space="preserve">du projet transversal qui porte sur la mise en place d’un système automatique de gestion des exercices de paléographie</w:delText>
        </w:r>
      </w:del>
      <w:r w:rsidDel="00000000" w:rsidR="00000000" w:rsidRPr="00000000">
        <w:rPr>
          <w:rFonts w:ascii="Times New Roman" w:cs="Times New Roman" w:eastAsia="Times New Roman" w:hAnsi="Times New Roman"/>
          <w:b w:val="0"/>
          <w:sz w:val="24"/>
          <w:szCs w:val="24"/>
          <w:rtl w:val="0"/>
        </w:rPr>
        <w:t xml:space="preserve">. Enseignante au sein de l’Université de Toulouse 2 Jean-Jaurès</w:t>
      </w:r>
      <w:ins w:author="Valérie Ziegler" w:id="5" w:date="2015-10-14T22:12:50Z">
        <w:r w:rsidDel="00000000" w:rsidR="00000000" w:rsidRPr="00000000">
          <w:rPr>
            <w:rFonts w:ascii="Times New Roman" w:cs="Times New Roman" w:eastAsia="Times New Roman" w:hAnsi="Times New Roman"/>
            <w:b w:val="0"/>
            <w:sz w:val="24"/>
            <w:szCs w:val="24"/>
            <w:rtl w:val="0"/>
          </w:rPr>
          <w:t xml:space="preserve">,</w:t>
        </w:r>
      </w:ins>
      <w:r w:rsidDel="00000000" w:rsidR="00000000" w:rsidRPr="00000000">
        <w:rPr>
          <w:rFonts w:ascii="Times New Roman" w:cs="Times New Roman" w:eastAsia="Times New Roman" w:hAnsi="Times New Roman"/>
          <w:b w:val="0"/>
          <w:sz w:val="24"/>
          <w:szCs w:val="24"/>
          <w:rtl w:val="0"/>
        </w:rPr>
        <w:t xml:space="preserve"> </w:t>
      </w:r>
      <w:ins w:author="Valérie Ziegler" w:id="6" w:date="2015-10-14T22:12:52Z">
        <w:r w:rsidDel="00000000" w:rsidR="00000000" w:rsidRPr="00000000">
          <w:rPr>
            <w:rFonts w:ascii="Times New Roman" w:cs="Times New Roman" w:eastAsia="Times New Roman" w:hAnsi="Times New Roman"/>
            <w:b w:val="0"/>
            <w:sz w:val="24"/>
            <w:szCs w:val="24"/>
            <w:rtl w:val="0"/>
          </w:rPr>
          <w:t xml:space="preserve">plus</w:t>
        </w:r>
      </w:ins>
      <w:del w:author="Valérie Ziegler" w:id="6" w:date="2015-10-14T22:12:52Z">
        <w:r w:rsidDel="00000000" w:rsidR="00000000" w:rsidRPr="00000000">
          <w:rPr>
            <w:rFonts w:ascii="Times New Roman" w:cs="Times New Roman" w:eastAsia="Times New Roman" w:hAnsi="Times New Roman"/>
            <w:b w:val="0"/>
            <w:sz w:val="24"/>
            <w:szCs w:val="24"/>
            <w:rtl w:val="0"/>
          </w:rPr>
          <w:delText xml:space="preserve">et </w:delText>
        </w:r>
      </w:del>
      <w:r w:rsidDel="00000000" w:rsidR="00000000" w:rsidRPr="00000000">
        <w:rPr>
          <w:rFonts w:ascii="Times New Roman" w:cs="Times New Roman" w:eastAsia="Times New Roman" w:hAnsi="Times New Roman"/>
          <w:b w:val="0"/>
          <w:sz w:val="24"/>
          <w:szCs w:val="24"/>
          <w:rtl w:val="0"/>
        </w:rPr>
        <w:t xml:space="preserve">précisément au Département Archives et Médiathèque (DAM) qui est intégré dans l’UFR Histoire Art et Archéologie (l’UFR HAA), elle occupe le poste de responsable de la formation patrimoine des bibliothèques (licence information et communication). Elle dispense aussi des cours dans plusieurs formations de ce département. </w:t>
      </w:r>
    </w:p>
    <w:p w:rsidR="00000000" w:rsidDel="00000000" w:rsidP="00000000" w:rsidRDefault="00000000" w:rsidRPr="00000000">
      <w:pPr>
        <w:numPr>
          <w:ilvl w:val="0"/>
          <w:numId w:val="1"/>
        </w:numPr>
        <w:spacing w:after="200" w:before="0" w:line="276" w:lineRule="auto"/>
        <w:ind w:left="1440" w:hanging="360"/>
        <w:contextualSpacing w:val="1"/>
        <w:rPr>
          <w:rFonts w:ascii="Times New Roman" w:cs="Times New Roman" w:eastAsia="Times New Roman" w:hAnsi="Times New Roman"/>
          <w:color w:val="4f81bd"/>
          <w:sz w:val="26"/>
          <w:szCs w:val="26"/>
        </w:rPr>
      </w:pPr>
      <w:bookmarkStart w:colFirst="0" w:colLast="0" w:name="h.3znysh7" w:id="3"/>
      <w:bookmarkEnd w:id="3"/>
      <w:commentRangeStart w:id="0"/>
      <w:r w:rsidDel="00000000" w:rsidR="00000000" w:rsidRPr="00000000">
        <w:rPr>
          <w:rFonts w:ascii="Times New Roman" w:cs="Times New Roman" w:eastAsia="Times New Roman" w:hAnsi="Times New Roman"/>
          <w:b w:val="0"/>
          <w:color w:val="4f81bd"/>
          <w:sz w:val="26"/>
          <w:szCs w:val="26"/>
          <w:rtl w:val="0"/>
        </w:rPr>
        <w:t xml:space="preserve">Contexte du projet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200" w:before="0" w:line="360" w:lineRule="auto"/>
        <w:ind w:firstLine="708"/>
        <w:contextualSpacing w:val="0"/>
        <w:jc w:val="both"/>
        <w:rPr>
          <w:ins w:author="Valérie Ziegler" w:id="9" w:date="2015-10-14T22:13:50Z"/>
        </w:rPr>
      </w:pPr>
      <w:r w:rsidDel="00000000" w:rsidR="00000000" w:rsidRPr="00000000">
        <w:rPr>
          <w:rFonts w:ascii="Times New Roman" w:cs="Times New Roman" w:eastAsia="Times New Roman" w:hAnsi="Times New Roman"/>
          <w:b w:val="0"/>
          <w:color w:val="000000"/>
          <w:sz w:val="24"/>
          <w:szCs w:val="24"/>
          <w:rtl w:val="0"/>
        </w:rPr>
        <w:t xml:space="preserve">Dans le cadre de ses cours, Madame Nicole Le Pottier effectue des travaux dirigés sur la lecture, le déchiffrage et la transcription </w:t>
      </w:r>
      <w:r w:rsidDel="00000000" w:rsidR="00000000" w:rsidRPr="00000000">
        <w:rPr>
          <w:rFonts w:ascii="Times New Roman" w:cs="Times New Roman" w:eastAsia="Times New Roman" w:hAnsi="Times New Roman"/>
          <w:sz w:val="24"/>
          <w:szCs w:val="24"/>
          <w:rtl w:val="0"/>
        </w:rPr>
        <w:t xml:space="preserve">du</w:t>
      </w:r>
      <w:r w:rsidDel="00000000" w:rsidR="00000000" w:rsidRPr="00000000">
        <w:rPr>
          <w:rFonts w:ascii="Times New Roman" w:cs="Times New Roman" w:eastAsia="Times New Roman" w:hAnsi="Times New Roman"/>
          <w:b w:val="0"/>
          <w:color w:val="000000"/>
          <w:sz w:val="24"/>
          <w:szCs w:val="24"/>
          <w:rtl w:val="0"/>
        </w:rPr>
        <w:t xml:space="preserve"> texte paléographique. Depuis plusieurs années, elle utilise une base de données construite</w:t>
      </w:r>
      <w:del w:author="Valérie Ziegler" w:id="7" w:date="2015-10-14T22:13:42Z">
        <w:r w:rsidDel="00000000" w:rsidR="00000000" w:rsidRPr="00000000">
          <w:rPr>
            <w:rFonts w:ascii="Times New Roman" w:cs="Times New Roman" w:eastAsia="Times New Roman" w:hAnsi="Times New Roman"/>
            <w:b w:val="0"/>
            <w:color w:val="000000"/>
            <w:sz w:val="24"/>
            <w:szCs w:val="24"/>
            <w:rtl w:val="0"/>
          </w:rPr>
          <w:delText xml:space="preserve">s</w:delText>
        </w:r>
      </w:del>
      <w:r w:rsidDel="00000000" w:rsidR="00000000" w:rsidRPr="00000000">
        <w:rPr>
          <w:rFonts w:ascii="Times New Roman" w:cs="Times New Roman" w:eastAsia="Times New Roman" w:hAnsi="Times New Roman"/>
          <w:b w:val="0"/>
          <w:color w:val="000000"/>
          <w:sz w:val="24"/>
          <w:szCs w:val="24"/>
          <w:rtl w:val="0"/>
        </w:rPr>
        <w:t xml:space="preserve"> </w:t>
      </w:r>
      <w:del w:author="Valérie Ziegler" w:id="8" w:date="2015-10-14T22:13:39Z">
        <w:r w:rsidDel="00000000" w:rsidR="00000000" w:rsidRPr="00000000">
          <w:rPr>
            <w:rFonts w:ascii="Times New Roman" w:cs="Times New Roman" w:eastAsia="Times New Roman" w:hAnsi="Times New Roman"/>
            <w:b w:val="0"/>
            <w:color w:val="000000"/>
            <w:sz w:val="24"/>
            <w:szCs w:val="24"/>
            <w:rtl w:val="0"/>
          </w:rPr>
          <w:delText xml:space="preserve">uniquement </w:delText>
        </w:r>
      </w:del>
      <w:r w:rsidDel="00000000" w:rsidR="00000000" w:rsidRPr="00000000">
        <w:rPr>
          <w:rFonts w:ascii="Times New Roman" w:cs="Times New Roman" w:eastAsia="Times New Roman" w:hAnsi="Times New Roman"/>
          <w:b w:val="0"/>
          <w:color w:val="000000"/>
          <w:sz w:val="24"/>
          <w:szCs w:val="24"/>
          <w:rtl w:val="0"/>
        </w:rPr>
        <w:t xml:space="preserve">sous Microsoft Access pour la gestion des différents exercices proposés lors des séances de travaux dirigés. </w:t>
      </w:r>
      <w:ins w:author="Valérie Ziegler" w:id="9" w:date="2015-10-14T22:13:50Z">
        <w:r w:rsidDel="00000000" w:rsidR="00000000" w:rsidRPr="00000000">
          <w:rPr>
            <w:rtl w:val="0"/>
          </w:rPr>
        </w:r>
      </w:ins>
    </w:p>
    <w:p w:rsidR="00000000" w:rsidDel="00000000" w:rsidP="00000000" w:rsidRDefault="00000000" w:rsidRPr="00000000">
      <w:pPr>
        <w:spacing w:after="200" w:before="0" w:line="360" w:lineRule="auto"/>
        <w:ind w:firstLine="708"/>
        <w:contextualSpacing w:val="0"/>
        <w:jc w:val="both"/>
        <w:rPr>
          <w:ins w:author="Valérie Ziegler" w:id="10" w:date="2015-10-14T22:14:14Z"/>
        </w:rPr>
      </w:pPr>
      <w:r w:rsidDel="00000000" w:rsidR="00000000" w:rsidRPr="00000000">
        <w:rPr>
          <w:rFonts w:ascii="Times New Roman" w:cs="Times New Roman" w:eastAsia="Times New Roman" w:hAnsi="Times New Roman"/>
          <w:b w:val="0"/>
          <w:color w:val="000000"/>
          <w:sz w:val="24"/>
          <w:szCs w:val="24"/>
          <w:rtl w:val="0"/>
        </w:rPr>
        <w:t xml:space="preserve">Aujourd’hui, il s’avère que cette base de données ne répond plus à ses attentes car les données de la banque d’exercice se sont de plus en plus multipliées au fil du temps et la base a ainsi pris du volume. La conception et la planification des exercices sont donc devenus de plus en plus difficiles. </w:t>
      </w:r>
      <w:ins w:author="Valérie Ziegler" w:id="10" w:date="2015-10-14T22:14:14Z">
        <w:r w:rsidDel="00000000" w:rsidR="00000000" w:rsidRPr="00000000">
          <w:rPr>
            <w:rtl w:val="0"/>
          </w:rPr>
        </w:r>
      </w:ins>
    </w:p>
    <w:p w:rsidR="00000000" w:rsidDel="00000000" w:rsidP="00000000" w:rsidRDefault="00000000" w:rsidRPr="00000000">
      <w:pPr>
        <w:spacing w:after="200" w:before="0" w:line="360" w:lineRule="auto"/>
        <w:ind w:firstLine="708"/>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Ainsi, il n’est plus aisé de distinguer et d’identifier le pack d’exercices </w:t>
      </w:r>
      <w:del w:author="Valérie Ziegler" w:id="11" w:date="2015-10-14T22:14:19Z">
        <w:r w:rsidDel="00000000" w:rsidR="00000000" w:rsidRPr="00000000">
          <w:rPr>
            <w:rFonts w:ascii="Times New Roman" w:cs="Times New Roman" w:eastAsia="Times New Roman" w:hAnsi="Times New Roman"/>
            <w:b w:val="0"/>
            <w:color w:val="000000"/>
            <w:sz w:val="24"/>
            <w:szCs w:val="24"/>
            <w:rtl w:val="0"/>
          </w:rPr>
          <w:delText xml:space="preserve"> </w:delText>
        </w:r>
      </w:del>
      <w:r w:rsidDel="00000000" w:rsidR="00000000" w:rsidRPr="00000000">
        <w:rPr>
          <w:rFonts w:ascii="Times New Roman" w:cs="Times New Roman" w:eastAsia="Times New Roman" w:hAnsi="Times New Roman"/>
          <w:b w:val="0"/>
          <w:color w:val="000000"/>
          <w:sz w:val="24"/>
          <w:szCs w:val="24"/>
          <w:rtl w:val="0"/>
        </w:rPr>
        <w:t xml:space="preserve">déjà effectué de celui des exercices n</w:t>
      </w:r>
      <w:del w:author="Valérie Ziegler" w:id="12" w:date="2015-10-14T22:14:34Z">
        <w:r w:rsidDel="00000000" w:rsidR="00000000" w:rsidRPr="00000000">
          <w:rPr>
            <w:rFonts w:ascii="Times New Roman" w:cs="Times New Roman" w:eastAsia="Times New Roman" w:hAnsi="Times New Roman"/>
            <w:b w:val="0"/>
            <w:color w:val="000000"/>
            <w:sz w:val="24"/>
            <w:szCs w:val="24"/>
            <w:rtl w:val="0"/>
          </w:rPr>
          <w:delText xml:space="preserve">’</w:delText>
        </w:r>
      </w:del>
      <w:r w:rsidDel="00000000" w:rsidR="00000000" w:rsidRPr="00000000">
        <w:rPr>
          <w:rFonts w:ascii="Times New Roman" w:cs="Times New Roman" w:eastAsia="Times New Roman" w:hAnsi="Times New Roman"/>
          <w:b w:val="0"/>
          <w:color w:val="000000"/>
          <w:sz w:val="24"/>
          <w:szCs w:val="24"/>
          <w:rtl w:val="0"/>
        </w:rPr>
        <w:t xml:space="preserve">on</w:t>
      </w:r>
      <w:del w:author="Valérie Ziegler" w:id="13" w:date="2015-10-14T22:14:39Z">
        <w:r w:rsidDel="00000000" w:rsidR="00000000" w:rsidRPr="00000000">
          <w:rPr>
            <w:rFonts w:ascii="Times New Roman" w:cs="Times New Roman" w:eastAsia="Times New Roman" w:hAnsi="Times New Roman"/>
            <w:b w:val="0"/>
            <w:color w:val="000000"/>
            <w:sz w:val="24"/>
            <w:szCs w:val="24"/>
            <w:rtl w:val="0"/>
          </w:rPr>
          <w:delText xml:space="preserve">t</w:delText>
        </w:r>
      </w:del>
      <w:r w:rsidDel="00000000" w:rsidR="00000000" w:rsidRPr="00000000">
        <w:rPr>
          <w:rFonts w:ascii="Times New Roman" w:cs="Times New Roman" w:eastAsia="Times New Roman" w:hAnsi="Times New Roman"/>
          <w:b w:val="0"/>
          <w:color w:val="000000"/>
          <w:sz w:val="24"/>
          <w:szCs w:val="24"/>
          <w:rtl w:val="0"/>
        </w:rPr>
        <w:t xml:space="preserve"> encore effectué</w:t>
      </w:r>
      <w:ins w:author="Valérie Ziegler" w:id="14" w:date="2015-10-14T22:14:40Z">
        <w:r w:rsidDel="00000000" w:rsidR="00000000" w:rsidRPr="00000000">
          <w:rPr>
            <w:rFonts w:ascii="Times New Roman" w:cs="Times New Roman" w:eastAsia="Times New Roman" w:hAnsi="Times New Roman"/>
            <w:b w:val="0"/>
            <w:color w:val="000000"/>
            <w:sz w:val="24"/>
            <w:szCs w:val="24"/>
            <w:rtl w:val="0"/>
          </w:rPr>
          <w:t xml:space="preserve">s</w:t>
        </w:r>
      </w:ins>
      <w:r w:rsidDel="00000000" w:rsidR="00000000" w:rsidRPr="00000000">
        <w:rPr>
          <w:rFonts w:ascii="Times New Roman" w:cs="Times New Roman" w:eastAsia="Times New Roman" w:hAnsi="Times New Roman"/>
          <w:b w:val="0"/>
          <w:color w:val="000000"/>
          <w:sz w:val="24"/>
          <w:szCs w:val="24"/>
          <w:rtl w:val="0"/>
        </w:rPr>
        <w:t xml:space="preserve">. On en arrive à une situation où les exercices déjà</w:t>
      </w:r>
      <w:del w:author="Valérie Ziegler" w:id="15" w:date="2015-10-14T22:14:36Z">
        <w:r w:rsidDel="00000000" w:rsidR="00000000" w:rsidRPr="00000000">
          <w:rPr>
            <w:rFonts w:ascii="Times New Roman" w:cs="Times New Roman" w:eastAsia="Times New Roman" w:hAnsi="Times New Roman"/>
            <w:b w:val="0"/>
            <w:color w:val="000000"/>
            <w:sz w:val="24"/>
            <w:szCs w:val="24"/>
            <w:rtl w:val="0"/>
          </w:rPr>
          <w:delText xml:space="preserve"> </w:delText>
        </w:r>
      </w:del>
      <w:r w:rsidDel="00000000" w:rsidR="00000000" w:rsidRPr="00000000">
        <w:rPr>
          <w:rFonts w:ascii="Times New Roman" w:cs="Times New Roman" w:eastAsia="Times New Roman" w:hAnsi="Times New Roman"/>
          <w:b w:val="0"/>
          <w:color w:val="000000"/>
          <w:sz w:val="24"/>
          <w:szCs w:val="24"/>
          <w:rtl w:val="0"/>
        </w:rPr>
        <w:t xml:space="preserve">corrigés lors des travaux dirigés peuvent être redonné</w:t>
      </w:r>
      <w:ins w:author="Valérie Ziegler" w:id="16" w:date="2015-10-14T22:15:28Z">
        <w:r w:rsidDel="00000000" w:rsidR="00000000" w:rsidRPr="00000000">
          <w:rPr>
            <w:rFonts w:ascii="Times New Roman" w:cs="Times New Roman" w:eastAsia="Times New Roman" w:hAnsi="Times New Roman"/>
            <w:b w:val="0"/>
            <w:color w:val="000000"/>
            <w:sz w:val="24"/>
            <w:szCs w:val="24"/>
            <w:rtl w:val="0"/>
          </w:rPr>
          <w:t xml:space="preserve">s</w:t>
        </w:r>
      </w:ins>
      <w:r w:rsidDel="00000000" w:rsidR="00000000" w:rsidRPr="00000000">
        <w:rPr>
          <w:rFonts w:ascii="Times New Roman" w:cs="Times New Roman" w:eastAsia="Times New Roman" w:hAnsi="Times New Roman"/>
          <w:b w:val="0"/>
          <w:color w:val="000000"/>
          <w:sz w:val="24"/>
          <w:szCs w:val="24"/>
          <w:rtl w:val="0"/>
        </w:rPr>
        <w:t xml:space="preserve"> lors des contrôles d’évaluation. La catégorisation des exercices est devenue une tâche ardue qui a pratiquement fait doubler le temps de planification des travaux dirigés et des contrôles d’évaluation.</w:t>
      </w:r>
    </w:p>
    <w:p w:rsidR="00000000" w:rsidDel="00000000" w:rsidP="00000000" w:rsidRDefault="00000000" w:rsidRPr="00000000">
      <w:pPr>
        <w:numPr>
          <w:ilvl w:val="0"/>
          <w:numId w:val="1"/>
        </w:numPr>
        <w:spacing w:after="200" w:before="0" w:line="276" w:lineRule="auto"/>
        <w:ind w:left="1440" w:hanging="360"/>
        <w:contextualSpacing w:val="1"/>
        <w:rPr>
          <w:rFonts w:ascii="Times New Roman" w:cs="Times New Roman" w:eastAsia="Times New Roman" w:hAnsi="Times New Roman"/>
          <w:color w:val="4f81bd"/>
          <w:sz w:val="26"/>
          <w:szCs w:val="26"/>
        </w:rPr>
      </w:pPr>
      <w:bookmarkStart w:colFirst="0" w:colLast="0" w:name="h.cjlmbg27vx4x" w:id="4"/>
      <w:bookmarkEnd w:id="4"/>
      <w:r w:rsidDel="00000000" w:rsidR="00000000" w:rsidRPr="00000000">
        <w:rPr>
          <w:rFonts w:ascii="Times New Roman" w:cs="Times New Roman" w:eastAsia="Times New Roman" w:hAnsi="Times New Roman"/>
          <w:b w:val="0"/>
          <w:color w:val="4f81bd"/>
          <w:sz w:val="26"/>
          <w:szCs w:val="26"/>
          <w:rtl w:val="0"/>
        </w:rPr>
        <w:t xml:space="preserve">Analyse de </w:t>
      </w:r>
      <w:commentRangeStart w:id="1"/>
      <w:r w:rsidDel="00000000" w:rsidR="00000000" w:rsidRPr="00000000">
        <w:rPr>
          <w:rFonts w:ascii="Times New Roman" w:cs="Times New Roman" w:eastAsia="Times New Roman" w:hAnsi="Times New Roman"/>
          <w:b w:val="0"/>
          <w:color w:val="4f81bd"/>
          <w:sz w:val="26"/>
          <w:szCs w:val="26"/>
          <w:rtl w:val="0"/>
        </w:rPr>
        <w:t xml:space="preserve">l’existan</w:t>
      </w:r>
      <w:r w:rsidDel="00000000" w:rsidR="00000000" w:rsidRPr="00000000">
        <w:rPr>
          <w:rFonts w:ascii="Times New Roman" w:cs="Times New Roman" w:eastAsia="Times New Roman" w:hAnsi="Times New Roman"/>
          <w:color w:val="4f81bd"/>
          <w:sz w:val="26"/>
          <w:szCs w:val="26"/>
          <w:rtl w:val="0"/>
        </w:rPr>
        <w:t xml:space="preserve">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6"/>
        </w:numPr>
        <w:spacing w:after="200" w:before="0" w:line="240" w:lineRule="auto"/>
        <w:ind w:left="1428" w:hanging="360"/>
        <w:jc w:val="both"/>
        <w:rPr>
          <w:rFonts w:ascii="Times New Roman" w:cs="Times New Roman" w:eastAsia="Times New Roman" w:hAnsi="Times New Roman"/>
        </w:rPr>
      </w:pPr>
      <w:bookmarkStart w:colFirst="0" w:colLast="0" w:name="h.tyjcwt" w:id="5"/>
      <w:bookmarkEnd w:id="5"/>
      <w:r w:rsidDel="00000000" w:rsidR="00000000" w:rsidRPr="00000000">
        <w:rPr>
          <w:rFonts w:ascii="Times New Roman" w:cs="Times New Roman" w:eastAsia="Times New Roman" w:hAnsi="Times New Roman"/>
          <w:b w:val="1"/>
          <w:color w:val="000000"/>
          <w:sz w:val="24"/>
          <w:szCs w:val="24"/>
          <w:rtl w:val="0"/>
        </w:rPr>
        <w:t xml:space="preserve">Application actuelle et fonctionnalité</w:t>
      </w:r>
      <w:r w:rsidDel="00000000" w:rsidR="00000000" w:rsidRPr="00000000">
        <w:rPr>
          <w:rtl w:val="0"/>
        </w:rPr>
      </w:r>
    </w:p>
    <w:p w:rsidR="00000000" w:rsidDel="00000000" w:rsidP="00000000" w:rsidRDefault="00000000" w:rsidRPr="00000000">
      <w:pPr>
        <w:spacing w:after="200" w:before="0" w:line="360" w:lineRule="auto"/>
        <w:ind w:firstLine="708"/>
        <w:contextualSpacing w:val="0"/>
        <w:jc w:val="both"/>
      </w:pPr>
      <w:ins w:author="Valérie Ziegler" w:id="17" w:date="2015-10-14T22:16:10Z">
        <w:r w:rsidDel="00000000" w:rsidR="00000000" w:rsidRPr="00000000">
          <w:rPr>
            <w:rFonts w:ascii="Times New Roman" w:cs="Times New Roman" w:eastAsia="Times New Roman" w:hAnsi="Times New Roman"/>
            <w:rtl w:val="0"/>
          </w:rPr>
          <w:t xml:space="preserve">La </w:t>
        </w:r>
      </w:ins>
      <w:del w:author="Valérie Ziegler" w:id="17" w:date="2015-10-14T22:16:10Z">
        <w:r w:rsidDel="00000000" w:rsidR="00000000" w:rsidRPr="00000000">
          <w:rPr>
            <w:rFonts w:ascii="Times New Roman" w:cs="Times New Roman" w:eastAsia="Times New Roman" w:hAnsi="Times New Roman"/>
            <w:b w:val="0"/>
            <w:color w:val="000000"/>
            <w:sz w:val="24"/>
            <w:szCs w:val="24"/>
            <w:rtl w:val="0"/>
          </w:rPr>
          <w:delText xml:space="preserve">Mme Nicole Le Pottier utilise actuellement, tel que précisé ci-dessus, une </w:delText>
        </w:r>
      </w:del>
      <w:r w:rsidDel="00000000" w:rsidR="00000000" w:rsidRPr="00000000">
        <w:rPr>
          <w:rFonts w:ascii="Times New Roman" w:cs="Times New Roman" w:eastAsia="Times New Roman" w:hAnsi="Times New Roman"/>
          <w:b w:val="0"/>
          <w:color w:val="000000"/>
          <w:sz w:val="24"/>
          <w:szCs w:val="24"/>
          <w:rtl w:val="0"/>
        </w:rPr>
        <w:t xml:space="preserve">base</w:t>
      </w:r>
      <w:ins w:author="Valérie Ziegler" w:id="18" w:date="2015-10-14T22:16:14Z">
        <w:r w:rsidDel="00000000" w:rsidR="00000000" w:rsidRPr="00000000">
          <w:rPr>
            <w:rFonts w:ascii="Times New Roman" w:cs="Times New Roman" w:eastAsia="Times New Roman" w:hAnsi="Times New Roman"/>
            <w:b w:val="0"/>
            <w:color w:val="000000"/>
            <w:sz w:val="24"/>
            <w:szCs w:val="24"/>
            <w:rtl w:val="0"/>
          </w:rPr>
          <w:t xml:space="preserve"> de</w:t>
        </w:r>
      </w:ins>
      <w:r w:rsidDel="00000000" w:rsidR="00000000" w:rsidRPr="00000000">
        <w:rPr>
          <w:rFonts w:ascii="Times New Roman" w:cs="Times New Roman" w:eastAsia="Times New Roman" w:hAnsi="Times New Roman"/>
          <w:b w:val="0"/>
          <w:color w:val="000000"/>
          <w:sz w:val="24"/>
          <w:szCs w:val="24"/>
          <w:rtl w:val="0"/>
        </w:rPr>
        <w:t xml:space="preserve"> données </w:t>
      </w:r>
      <w:del w:author="Valérie Ziegler" w:id="19" w:date="2015-10-14T22:16:19Z">
        <w:r w:rsidDel="00000000" w:rsidR="00000000" w:rsidRPr="00000000">
          <w:rPr>
            <w:rFonts w:ascii="Times New Roman" w:cs="Times New Roman" w:eastAsia="Times New Roman" w:hAnsi="Times New Roman"/>
            <w:b w:val="0"/>
            <w:color w:val="000000"/>
            <w:sz w:val="24"/>
            <w:szCs w:val="24"/>
            <w:rtl w:val="0"/>
          </w:rPr>
          <w:delText xml:space="preserve">réalisée sous </w:delText>
        </w:r>
      </w:del>
      <w:del w:author="Valérie Ziegler" w:id="20" w:date="2015-10-14T22:16:43Z">
        <w:r w:rsidDel="00000000" w:rsidR="00000000" w:rsidRPr="00000000">
          <w:rPr>
            <w:rFonts w:ascii="Times New Roman" w:cs="Times New Roman" w:eastAsia="Times New Roman" w:hAnsi="Times New Roman"/>
            <w:b w:val="0"/>
            <w:color w:val="000000"/>
            <w:sz w:val="24"/>
            <w:szCs w:val="24"/>
            <w:rtl w:val="0"/>
          </w:rPr>
          <w:delText xml:space="preserve">Microsoft Accès </w:delText>
        </w:r>
      </w:del>
      <w:ins w:author="Valérie Ziegler" w:id="20" w:date="2015-10-14T22:16:43Z">
        <w:r w:rsidDel="00000000" w:rsidR="00000000" w:rsidRPr="00000000">
          <w:rPr>
            <w:rFonts w:ascii="Times New Roman" w:cs="Times New Roman" w:eastAsia="Times New Roman" w:hAnsi="Times New Roman"/>
            <w:b w:val="0"/>
            <w:color w:val="000000"/>
            <w:sz w:val="24"/>
            <w:szCs w:val="24"/>
            <w:rtl w:val="0"/>
          </w:rPr>
          <w:t xml:space="preserve">utilisée actuellement </w:t>
        </w:r>
      </w:ins>
      <w:r w:rsidDel="00000000" w:rsidR="00000000" w:rsidRPr="00000000">
        <w:rPr>
          <w:rFonts w:ascii="Times New Roman" w:cs="Times New Roman" w:eastAsia="Times New Roman" w:hAnsi="Times New Roman"/>
          <w:b w:val="0"/>
          <w:color w:val="000000"/>
          <w:sz w:val="24"/>
          <w:szCs w:val="24"/>
          <w:rtl w:val="0"/>
        </w:rPr>
        <w:t xml:space="preserve">pour la gestion de l’ensemble de ses exercices</w:t>
      </w:r>
      <w:ins w:author="Valérie Ziegler" w:id="21" w:date="2015-10-14T22:16:29Z">
        <w:r w:rsidDel="00000000" w:rsidR="00000000" w:rsidRPr="00000000">
          <w:rPr>
            <w:rFonts w:ascii="Times New Roman" w:cs="Times New Roman" w:eastAsia="Times New Roman" w:hAnsi="Times New Roman"/>
            <w:b w:val="0"/>
            <w:color w:val="000000"/>
            <w:sz w:val="24"/>
            <w:szCs w:val="24"/>
            <w:rtl w:val="0"/>
          </w:rPr>
          <w:t xml:space="preserve"> </w:t>
        </w:r>
      </w:ins>
      <w:del w:author="Valérie Ziegler" w:id="21" w:date="2015-10-14T22:16:29Z">
        <w:r w:rsidDel="00000000" w:rsidR="00000000" w:rsidRPr="00000000">
          <w:rPr>
            <w:rFonts w:ascii="Times New Roman" w:cs="Times New Roman" w:eastAsia="Times New Roman" w:hAnsi="Times New Roman"/>
            <w:b w:val="0"/>
            <w:color w:val="000000"/>
            <w:sz w:val="24"/>
            <w:szCs w:val="24"/>
            <w:rtl w:val="0"/>
          </w:rPr>
          <w:delText xml:space="preserve">. C’</w:delText>
        </w:r>
      </w:del>
      <w:r w:rsidDel="00000000" w:rsidR="00000000" w:rsidRPr="00000000">
        <w:rPr>
          <w:rFonts w:ascii="Times New Roman" w:cs="Times New Roman" w:eastAsia="Times New Roman" w:hAnsi="Times New Roman"/>
          <w:b w:val="0"/>
          <w:color w:val="000000"/>
          <w:sz w:val="24"/>
          <w:szCs w:val="24"/>
          <w:rtl w:val="0"/>
        </w:rPr>
        <w:t xml:space="preserve">est une base de données élémentaire </w:t>
      </w:r>
      <w:del w:author="Valérie Ziegler" w:id="22" w:date="2015-10-14T22:16:52Z">
        <w:r w:rsidDel="00000000" w:rsidR="00000000" w:rsidRPr="00000000">
          <w:rPr>
            <w:rFonts w:ascii="Times New Roman" w:cs="Times New Roman" w:eastAsia="Times New Roman" w:hAnsi="Times New Roman"/>
            <w:b w:val="0"/>
            <w:color w:val="000000"/>
            <w:sz w:val="24"/>
            <w:szCs w:val="24"/>
            <w:rtl w:val="0"/>
          </w:rPr>
          <w:delText xml:space="preserve">qui est </w:delText>
        </w:r>
      </w:del>
      <w:r w:rsidDel="00000000" w:rsidR="00000000" w:rsidRPr="00000000">
        <w:rPr>
          <w:rFonts w:ascii="Times New Roman" w:cs="Times New Roman" w:eastAsia="Times New Roman" w:hAnsi="Times New Roman"/>
          <w:b w:val="0"/>
          <w:color w:val="000000"/>
          <w:sz w:val="24"/>
          <w:szCs w:val="24"/>
          <w:rtl w:val="0"/>
        </w:rPr>
        <w:t xml:space="preserve">uniquement accessible en  back office à partir de l’interface de Microsoft Accès. La structure de la base de données est composée d’un ensemble de table</w:t>
      </w:r>
      <w:ins w:author="Valérie Ziegler" w:id="23" w:date="2015-10-14T22:17:00Z">
        <w:r w:rsidDel="00000000" w:rsidR="00000000" w:rsidRPr="00000000">
          <w:rPr>
            <w:rFonts w:ascii="Times New Roman" w:cs="Times New Roman" w:eastAsia="Times New Roman" w:hAnsi="Times New Roman"/>
            <w:b w:val="0"/>
            <w:color w:val="000000"/>
            <w:sz w:val="24"/>
            <w:szCs w:val="24"/>
            <w:rtl w:val="0"/>
          </w:rPr>
          <w:t xml:space="preserve">s</w:t>
        </w:r>
      </w:ins>
      <w:r w:rsidDel="00000000" w:rsidR="00000000" w:rsidRPr="00000000">
        <w:rPr>
          <w:rFonts w:ascii="Times New Roman" w:cs="Times New Roman" w:eastAsia="Times New Roman" w:hAnsi="Times New Roman"/>
          <w:b w:val="0"/>
          <w:color w:val="000000"/>
          <w:sz w:val="24"/>
          <w:szCs w:val="24"/>
          <w:rtl w:val="0"/>
        </w:rPr>
        <w:t xml:space="preserve"> semblable</w:t>
      </w:r>
      <w:ins w:author="Valérie Ziegler" w:id="24" w:date="2015-10-14T22:17:03Z">
        <w:r w:rsidDel="00000000" w:rsidR="00000000" w:rsidRPr="00000000">
          <w:rPr>
            <w:rFonts w:ascii="Times New Roman" w:cs="Times New Roman" w:eastAsia="Times New Roman" w:hAnsi="Times New Roman"/>
            <w:b w:val="0"/>
            <w:color w:val="000000"/>
            <w:sz w:val="24"/>
            <w:szCs w:val="24"/>
            <w:rtl w:val="0"/>
          </w:rPr>
          <w:t xml:space="preserve">s</w:t>
        </w:r>
      </w:ins>
      <w:r w:rsidDel="00000000" w:rsidR="00000000" w:rsidRPr="00000000">
        <w:rPr>
          <w:rFonts w:ascii="Times New Roman" w:cs="Times New Roman" w:eastAsia="Times New Roman" w:hAnsi="Times New Roman"/>
          <w:b w:val="0"/>
          <w:color w:val="000000"/>
          <w:sz w:val="24"/>
          <w:szCs w:val="24"/>
          <w:rtl w:val="0"/>
        </w:rPr>
        <w:t xml:space="preserve"> à un répertoire thématique. Les informations sont ainsi réparties dans une dizaine</w:t>
      </w:r>
      <w:r w:rsidDel="00000000" w:rsidR="00000000" w:rsidRPr="00000000">
        <w:rPr>
          <w:rFonts w:ascii="Times New Roman" w:cs="Times New Roman" w:eastAsia="Times New Roman" w:hAnsi="Times New Roman"/>
          <w:b w:val="0"/>
          <w:color w:val="ff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tables qui correspondent globalement au données descriptives des documents (titre, date, thématique, auteur, période, contexte, etc.).</w:t>
      </w:r>
      <w:r w:rsidDel="00000000" w:rsidR="00000000" w:rsidRPr="00000000">
        <w:rPr>
          <w:rtl w:val="0"/>
        </w:rPr>
      </w:r>
    </w:p>
    <w:p w:rsidR="00000000" w:rsidDel="00000000" w:rsidP="00000000" w:rsidRDefault="00000000" w:rsidRPr="00000000">
      <w:pPr>
        <w:spacing w:after="200" w:before="0" w:line="360" w:lineRule="auto"/>
        <w:ind w:firstLine="708"/>
        <w:contextualSpacing w:val="0"/>
        <w:jc w:val="both"/>
      </w:pPr>
      <w:ins w:author="Valérie Ziegler" w:id="25" w:date="2015-10-14T22:17:20Z">
        <w:r w:rsidDel="00000000" w:rsidR="00000000" w:rsidRPr="00000000">
          <w:rPr>
            <w:rFonts w:ascii="Times New Roman" w:cs="Times New Roman" w:eastAsia="Times New Roman" w:hAnsi="Times New Roman"/>
            <w:b w:val="0"/>
            <w:sz w:val="24"/>
            <w:szCs w:val="24"/>
            <w:rtl w:val="0"/>
          </w:rPr>
          <w:t xml:space="preserve">Cette</w:t>
        </w:r>
      </w:ins>
      <w:del w:author="Valérie Ziegler" w:id="25" w:date="2015-10-14T22:17:20Z">
        <w:r w:rsidDel="00000000" w:rsidR="00000000" w:rsidRPr="00000000">
          <w:rPr>
            <w:rFonts w:ascii="Times New Roman" w:cs="Times New Roman" w:eastAsia="Times New Roman" w:hAnsi="Times New Roman"/>
            <w:b w:val="0"/>
            <w:color w:val="000000"/>
            <w:sz w:val="24"/>
            <w:szCs w:val="24"/>
            <w:rtl w:val="0"/>
          </w:rPr>
          <w:delText xml:space="preserve">Par ailleurs, </w:delText>
        </w:r>
        <w:r w:rsidDel="00000000" w:rsidR="00000000" w:rsidRPr="00000000">
          <w:rPr>
            <w:rFonts w:ascii="Times New Roman" w:cs="Times New Roman" w:eastAsia="Times New Roman" w:hAnsi="Times New Roman"/>
            <w:b w:val="0"/>
            <w:color w:val="000000"/>
            <w:sz w:val="24"/>
            <w:szCs w:val="24"/>
            <w:rtl w:val="0"/>
          </w:rPr>
          <w:delText xml:space="preserve">la</w:delText>
        </w:r>
      </w:del>
      <w:r w:rsidDel="00000000" w:rsidR="00000000" w:rsidRPr="00000000">
        <w:rPr>
          <w:rFonts w:ascii="Times New Roman" w:cs="Times New Roman" w:eastAsia="Times New Roman" w:hAnsi="Times New Roman"/>
          <w:b w:val="0"/>
          <w:color w:val="000000"/>
          <w:sz w:val="24"/>
          <w:szCs w:val="24"/>
          <w:rtl w:val="0"/>
        </w:rPr>
        <w:t xml:space="preserve"> base de données n’offre pas de possibilité d’accès en front office</w:t>
      </w:r>
      <w:ins w:author="Valérie Ziegler" w:id="26" w:date="2015-10-14T22:17:26Z">
        <w:r w:rsidDel="00000000" w:rsidR="00000000" w:rsidRPr="00000000">
          <w:rPr>
            <w:rFonts w:ascii="Times New Roman" w:cs="Times New Roman" w:eastAsia="Times New Roman" w:hAnsi="Times New Roman"/>
            <w:b w:val="0"/>
            <w:color w:val="000000"/>
            <w:sz w:val="24"/>
            <w:szCs w:val="24"/>
            <w:rtl w:val="0"/>
          </w:rPr>
          <w:t xml:space="preserve">, ce qui</w:t>
        </w:r>
      </w:ins>
      <w:r w:rsidDel="00000000" w:rsidR="00000000" w:rsidRPr="00000000">
        <w:rPr>
          <w:rFonts w:ascii="Times New Roman" w:cs="Times New Roman" w:eastAsia="Times New Roman" w:hAnsi="Times New Roman"/>
          <w:b w:val="0"/>
          <w:color w:val="000000"/>
          <w:sz w:val="24"/>
          <w:szCs w:val="24"/>
          <w:rtl w:val="0"/>
        </w:rPr>
        <w:t xml:space="preserve"> </w:t>
      </w:r>
      <w:del w:author="Valérie Ziegler" w:id="27" w:date="2015-10-14T22:17:29Z">
        <w:r w:rsidDel="00000000" w:rsidR="00000000" w:rsidRPr="00000000">
          <w:rPr>
            <w:rFonts w:ascii="Times New Roman" w:cs="Times New Roman" w:eastAsia="Times New Roman" w:hAnsi="Times New Roman"/>
            <w:b w:val="0"/>
            <w:color w:val="000000"/>
            <w:sz w:val="24"/>
            <w:szCs w:val="24"/>
            <w:rtl w:val="0"/>
          </w:rPr>
          <w:delText xml:space="preserve">et cela </w:delText>
        </w:r>
      </w:del>
      <w:r w:rsidDel="00000000" w:rsidR="00000000" w:rsidRPr="00000000">
        <w:rPr>
          <w:rFonts w:ascii="Times New Roman" w:cs="Times New Roman" w:eastAsia="Times New Roman" w:hAnsi="Times New Roman"/>
          <w:b w:val="0"/>
          <w:color w:val="000000"/>
          <w:sz w:val="24"/>
          <w:szCs w:val="24"/>
          <w:rtl w:val="0"/>
        </w:rPr>
        <w:t xml:space="preserve">rend la manipulation de cet outil assez complexe. Les informations sont intégrées manuellement sans aucun processus d’automatisation et toutes les opérations de recherche, de mise à jour et de suppression des données existantes doivent se faire manuellement. Aucune interface n’a encore été conçue jusqu’à présent. Par conséquent, il n’existe </w:t>
      </w:r>
      <w:del w:author="Valérie Ziegler" w:id="28" w:date="2015-10-14T22:18:01Z">
        <w:r w:rsidDel="00000000" w:rsidR="00000000" w:rsidRPr="00000000">
          <w:rPr>
            <w:rFonts w:ascii="Times New Roman" w:cs="Times New Roman" w:eastAsia="Times New Roman" w:hAnsi="Times New Roman"/>
            <w:b w:val="0"/>
            <w:color w:val="000000"/>
            <w:sz w:val="24"/>
            <w:szCs w:val="24"/>
            <w:rtl w:val="0"/>
          </w:rPr>
          <w:delText xml:space="preserve">donc </w:delText>
        </w:r>
      </w:del>
      <w:r w:rsidDel="00000000" w:rsidR="00000000" w:rsidRPr="00000000">
        <w:rPr>
          <w:rFonts w:ascii="Times New Roman" w:cs="Times New Roman" w:eastAsia="Times New Roman" w:hAnsi="Times New Roman"/>
          <w:b w:val="0"/>
          <w:color w:val="000000"/>
          <w:sz w:val="24"/>
          <w:szCs w:val="24"/>
          <w:rtl w:val="0"/>
        </w:rPr>
        <w:t xml:space="preserve">pas de charte graphique et rédactionnelle.</w:t>
      </w:r>
      <w:r w:rsidDel="00000000" w:rsidR="00000000" w:rsidRPr="00000000">
        <w:rPr>
          <w:rtl w:val="0"/>
        </w:rPr>
      </w:r>
    </w:p>
    <w:p w:rsidR="00000000" w:rsidDel="00000000" w:rsidP="00000000" w:rsidRDefault="00000000" w:rsidRPr="00000000">
      <w:pPr>
        <w:numPr>
          <w:ilvl w:val="0"/>
          <w:numId w:val="16"/>
        </w:numPr>
        <w:spacing w:after="200" w:before="0" w:line="240" w:lineRule="auto"/>
        <w:ind w:left="1428" w:hanging="360"/>
        <w:jc w:val="both"/>
        <w:rPr>
          <w:rFonts w:ascii="Times New Roman" w:cs="Times New Roman" w:eastAsia="Times New Roman" w:hAnsi="Times New Roman"/>
        </w:rPr>
      </w:pPr>
      <w:bookmarkStart w:colFirst="0" w:colLast="0" w:name="h.3dy6vkm" w:id="6"/>
      <w:bookmarkEnd w:id="6"/>
      <w:r w:rsidDel="00000000" w:rsidR="00000000" w:rsidRPr="00000000">
        <w:rPr>
          <w:rFonts w:ascii="Times New Roman" w:cs="Times New Roman" w:eastAsia="Times New Roman" w:hAnsi="Times New Roman"/>
          <w:b w:val="1"/>
          <w:color w:val="000000"/>
          <w:sz w:val="24"/>
          <w:szCs w:val="24"/>
          <w:rtl w:val="0"/>
        </w:rPr>
        <w:t xml:space="preserve">Matériel</w:t>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Parmi les matériels disponibles on retrouve :</w:t>
      </w:r>
      <w:r w:rsidDel="00000000" w:rsidR="00000000" w:rsidRPr="00000000">
        <w:rPr>
          <w:rtl w:val="0"/>
        </w:rPr>
      </w:r>
    </w:p>
    <w:p w:rsidR="00000000" w:rsidDel="00000000" w:rsidP="00000000" w:rsidRDefault="00000000" w:rsidRPr="00000000">
      <w:pPr>
        <w:numPr>
          <w:ilvl w:val="0"/>
          <w:numId w:val="17"/>
        </w:numPr>
        <w:spacing w:after="20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Le disque dur externe sur lequel est hébergée la base de données des exercices de paléographie.</w:t>
      </w:r>
      <w:r w:rsidDel="00000000" w:rsidR="00000000" w:rsidRPr="00000000">
        <w:rPr>
          <w:rtl w:val="0"/>
        </w:rPr>
      </w:r>
    </w:p>
    <w:p w:rsidR="00000000" w:rsidDel="00000000" w:rsidP="00000000" w:rsidRDefault="00000000" w:rsidRPr="00000000">
      <w:pPr>
        <w:numPr>
          <w:ilvl w:val="0"/>
          <w:numId w:val="17"/>
        </w:numPr>
        <w:spacing w:after="20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Un ordinateur portable qui permet l’accès aux données stockées dans le disque dur. </w:t>
      </w:r>
      <w:r w:rsidDel="00000000" w:rsidR="00000000" w:rsidRPr="00000000">
        <w:rPr>
          <w:rtl w:val="0"/>
        </w:rPr>
      </w:r>
    </w:p>
    <w:p w:rsidR="00000000" w:rsidDel="00000000" w:rsidP="00000000" w:rsidRDefault="00000000" w:rsidRPr="00000000">
      <w:pPr>
        <w:spacing w:after="200" w:before="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NB</w:t>
      </w:r>
      <w:r w:rsidDel="00000000" w:rsidR="00000000" w:rsidRPr="00000000">
        <w:rPr>
          <w:rFonts w:ascii="Times New Roman" w:cs="Times New Roman" w:eastAsia="Times New Roman" w:hAnsi="Times New Roman"/>
          <w:b w:val="0"/>
          <w:color w:val="000000"/>
          <w:sz w:val="24"/>
          <w:szCs w:val="24"/>
          <w:rtl w:val="0"/>
        </w:rPr>
        <w:t xml:space="preserve">: Un espace Web dans les serveurs de l’Université de Toulouse 2 Jean</w:t>
      </w:r>
      <w:del w:author="Valérie Ziegler" w:id="29" w:date="2015-10-14T22:19:24Z">
        <w:r w:rsidDel="00000000" w:rsidR="00000000" w:rsidRPr="00000000">
          <w:rPr>
            <w:rFonts w:ascii="Times New Roman" w:cs="Times New Roman" w:eastAsia="Times New Roman" w:hAnsi="Times New Roman"/>
            <w:b w:val="0"/>
            <w:color w:val="000000"/>
            <w:sz w:val="24"/>
            <w:szCs w:val="24"/>
            <w:rtl w:val="0"/>
          </w:rPr>
          <w:delText xml:space="preserve"> </w:delText>
        </w:r>
      </w:del>
      <w:ins w:author="Valérie Ziegler" w:id="29" w:date="2015-10-14T22:19:24Z">
        <w:r w:rsidDel="00000000" w:rsidR="00000000" w:rsidRPr="00000000">
          <w:rPr>
            <w:rFonts w:ascii="Times New Roman" w:cs="Times New Roman" w:eastAsia="Times New Roman" w:hAnsi="Times New Roman"/>
            <w:b w:val="0"/>
            <w:color w:val="000000"/>
            <w:sz w:val="24"/>
            <w:szCs w:val="24"/>
            <w:rtl w:val="0"/>
          </w:rPr>
          <w:t xml:space="preserve">-</w:t>
        </w:r>
      </w:ins>
      <w:r w:rsidDel="00000000" w:rsidR="00000000" w:rsidRPr="00000000">
        <w:rPr>
          <w:rFonts w:ascii="Times New Roman" w:cs="Times New Roman" w:eastAsia="Times New Roman" w:hAnsi="Times New Roman"/>
          <w:b w:val="0"/>
          <w:color w:val="000000"/>
          <w:sz w:val="24"/>
          <w:szCs w:val="24"/>
          <w:rtl w:val="0"/>
        </w:rPr>
        <w:t xml:space="preserve">Jaurès pourra </w:t>
      </w:r>
      <w:commentRangeStart w:id="2"/>
      <w:r w:rsidDel="00000000" w:rsidR="00000000" w:rsidRPr="00000000">
        <w:rPr>
          <w:rFonts w:ascii="Times New Roman" w:cs="Times New Roman" w:eastAsia="Times New Roman" w:hAnsi="Times New Roman"/>
          <w:b w:val="0"/>
          <w:color w:val="000000"/>
          <w:sz w:val="24"/>
          <w:szCs w:val="24"/>
          <w:rtl w:val="0"/>
        </w:rPr>
        <w:t xml:space="preserve">éventuellement </w:t>
      </w:r>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rtl w:val="0"/>
        </w:rPr>
        <w:t xml:space="preserve">être réservé pour l’hébergement du nouvel outil afin de faciliter son accessibilité.</w:t>
      </w:r>
      <w:r w:rsidDel="00000000" w:rsidR="00000000" w:rsidRPr="00000000">
        <w:rPr>
          <w:rtl w:val="0"/>
        </w:rPr>
      </w:r>
    </w:p>
    <w:p w:rsidR="00000000" w:rsidDel="00000000" w:rsidP="00000000" w:rsidRDefault="00000000" w:rsidRPr="00000000">
      <w:pPr>
        <w:numPr>
          <w:ilvl w:val="0"/>
          <w:numId w:val="16"/>
        </w:numPr>
        <w:spacing w:after="200" w:before="0" w:line="240" w:lineRule="auto"/>
        <w:ind w:left="1428" w:hanging="360"/>
        <w:jc w:val="both"/>
        <w:rPr>
          <w:rFonts w:ascii="Times New Roman" w:cs="Times New Roman" w:eastAsia="Times New Roman" w:hAnsi="Times New Roman"/>
        </w:rPr>
      </w:pPr>
      <w:bookmarkStart w:colFirst="0" w:colLast="0" w:name="h.1t3h5sf" w:id="7"/>
      <w:bookmarkEnd w:id="7"/>
      <w:r w:rsidDel="00000000" w:rsidR="00000000" w:rsidRPr="00000000">
        <w:rPr>
          <w:rFonts w:ascii="Times New Roman" w:cs="Times New Roman" w:eastAsia="Times New Roman" w:hAnsi="Times New Roman"/>
          <w:b w:val="1"/>
          <w:color w:val="000000"/>
          <w:sz w:val="24"/>
          <w:szCs w:val="24"/>
          <w:rtl w:val="0"/>
        </w:rPr>
        <w:t xml:space="preserve">Fonds actuel</w:t>
      </w:r>
      <w:r w:rsidDel="00000000" w:rsidR="00000000" w:rsidRPr="00000000">
        <w:rPr>
          <w:rtl w:val="0"/>
        </w:rPr>
      </w:r>
    </w:p>
    <w:p w:rsidR="00000000" w:rsidDel="00000000" w:rsidP="00000000" w:rsidRDefault="00000000" w:rsidRPr="00000000">
      <w:pPr>
        <w:spacing w:after="200" w:before="0" w:line="360" w:lineRule="auto"/>
        <w:ind w:firstLine="708"/>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 base de données des exercices de paléographie de Mme Nicole Le Pottier dispose, au 22 septembre 2015, d’un fonds documentaire composé de : 218 fac-similés (qui correspondent aux copies de manuscrits anciens), 370 images (qui composent les fac-similés) et de plusieurs transcriptions</w:t>
      </w:r>
      <w:del w:author="Valérie Ziegler" w:id="30" w:date="2015-10-14T22:20:56Z">
        <w:r w:rsidDel="00000000" w:rsidR="00000000" w:rsidRPr="00000000">
          <w:rPr>
            <w:rFonts w:ascii="Times New Roman" w:cs="Times New Roman" w:eastAsia="Times New Roman" w:hAnsi="Times New Roman"/>
            <w:b w:val="0"/>
            <w:color w:val="000000"/>
            <w:sz w:val="24"/>
            <w:szCs w:val="24"/>
            <w:rtl w:val="0"/>
          </w:rPr>
          <w:delText xml:space="preserve"> </w:delText>
        </w:r>
      </w:del>
      <w:r w:rsidDel="00000000" w:rsidR="00000000" w:rsidRPr="00000000">
        <w:rPr>
          <w:rFonts w:ascii="Times New Roman" w:cs="Times New Roman" w:eastAsia="Times New Roman" w:hAnsi="Times New Roman"/>
          <w:b w:val="0"/>
          <w:color w:val="ff0000"/>
          <w:sz w:val="24"/>
          <w:szCs w:val="24"/>
          <w:rtl w:val="0"/>
        </w:rPr>
        <w:t xml:space="preserve">.</w:t>
      </w:r>
      <w:ins w:author="Valérie Ziegler" w:id="31" w:date="2015-10-14T22:20:57Z">
        <w:r w:rsidDel="00000000" w:rsidR="00000000" w:rsidRPr="00000000">
          <w:rPr>
            <w:rFonts w:ascii="Times New Roman" w:cs="Times New Roman" w:eastAsia="Times New Roman" w:hAnsi="Times New Roman"/>
            <w:b w:val="0"/>
            <w:color w:val="ff0000"/>
            <w:sz w:val="24"/>
            <w:szCs w:val="24"/>
            <w:rtl w:val="0"/>
          </w:rPr>
          <w:t xml:space="preserve"> </w:t>
        </w:r>
      </w:ins>
      <w:r w:rsidDel="00000000" w:rsidR="00000000" w:rsidRPr="00000000">
        <w:rPr>
          <w:rFonts w:ascii="Times New Roman" w:cs="Times New Roman" w:eastAsia="Times New Roman" w:hAnsi="Times New Roman"/>
          <w:b w:val="0"/>
          <w:color w:val="000000"/>
          <w:sz w:val="24"/>
          <w:szCs w:val="24"/>
          <w:rtl w:val="0"/>
        </w:rPr>
        <w:t xml:space="preserve">Ce fonds représente ainsi une masse informationnelle de 435 méga-octets de données numériques.  </w:t>
      </w:r>
      <w:r w:rsidDel="00000000" w:rsidR="00000000" w:rsidRPr="00000000">
        <w:rPr>
          <w:rtl w:val="0"/>
        </w:rPr>
      </w:r>
    </w:p>
    <w:p w:rsidR="00000000" w:rsidDel="00000000" w:rsidP="00000000" w:rsidRDefault="00000000" w:rsidRPr="00000000">
      <w:pPr>
        <w:numPr>
          <w:ilvl w:val="0"/>
          <w:numId w:val="16"/>
        </w:numPr>
        <w:spacing w:after="200" w:before="0" w:line="240" w:lineRule="auto"/>
        <w:ind w:left="1428" w:hanging="360"/>
        <w:jc w:val="both"/>
        <w:rPr>
          <w:rFonts w:ascii="Times New Roman" w:cs="Times New Roman" w:eastAsia="Times New Roman" w:hAnsi="Times New Roman"/>
        </w:rPr>
      </w:pPr>
      <w:bookmarkStart w:colFirst="0" w:colLast="0" w:name="h.4d34og8" w:id="8"/>
      <w:bookmarkEnd w:id="8"/>
      <w:r w:rsidDel="00000000" w:rsidR="00000000" w:rsidRPr="00000000">
        <w:rPr>
          <w:rFonts w:ascii="Times New Roman" w:cs="Times New Roman" w:eastAsia="Times New Roman" w:hAnsi="Times New Roman"/>
          <w:b w:val="1"/>
          <w:color w:val="000000"/>
          <w:sz w:val="24"/>
          <w:szCs w:val="24"/>
          <w:rtl w:val="0"/>
        </w:rPr>
        <w:t xml:space="preserve">Ressources humaines</w:t>
      </w:r>
      <w:r w:rsidDel="00000000" w:rsidR="00000000" w:rsidRPr="00000000">
        <w:rPr>
          <w:rtl w:val="0"/>
        </w:rPr>
      </w:r>
    </w:p>
    <w:p w:rsidR="00000000" w:rsidDel="00000000" w:rsidP="00000000" w:rsidRDefault="00000000" w:rsidRPr="00000000">
      <w:pPr>
        <w:spacing w:after="200" w:before="0" w:line="360" w:lineRule="auto"/>
        <w:ind w:firstLine="708"/>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 base de données est actuellement gérée par Mme Nicole Le Pottier. Elle assume toutes les tâches d’intégration, de modification et de suppression des documents dans le système. Pour la préparation et la planification des cours, elle consulte la base de données de façon manuelle et elle extrait des exercices qui seront proposés durant les cours de travaux dirigés.</w:t>
      </w:r>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rPr>
          <w:ins w:author="Valérie Ziegler" w:id="32" w:date="2015-10-14T22:32:16Z"/>
          <w:rFonts w:ascii="Times New Roman" w:cs="Times New Roman" w:eastAsia="Times New Roman" w:hAnsi="Times New Roman"/>
          <w:color w:val="4f81bd"/>
          <w:sz w:val="26"/>
          <w:szCs w:val="26"/>
        </w:rPr>
      </w:pPr>
      <w:r w:rsidDel="00000000" w:rsidR="00000000" w:rsidRPr="00000000">
        <w:rPr>
          <w:rFonts w:ascii="Times New Roman" w:cs="Times New Roman" w:eastAsia="Times New Roman" w:hAnsi="Times New Roman"/>
          <w:b w:val="0"/>
          <w:color w:val="4f81bd"/>
          <w:sz w:val="26"/>
          <w:szCs w:val="26"/>
          <w:rtl w:val="0"/>
        </w:rPr>
        <w:t xml:space="preserve">Enjeux </w:t>
      </w:r>
      <w:r w:rsidDel="00000000" w:rsidR="00000000" w:rsidRPr="00000000">
        <w:rPr>
          <w:rFonts w:ascii="Times New Roman" w:cs="Times New Roman" w:eastAsia="Times New Roman" w:hAnsi="Times New Roman"/>
          <w:b w:val="0"/>
          <w:color w:val="4f81bd"/>
          <w:sz w:val="26"/>
          <w:szCs w:val="26"/>
          <w:rtl w:val="0"/>
        </w:rPr>
        <w:t xml:space="preserve">:</w:t>
      </w:r>
      <w:ins w:author="Valérie Ziegler" w:id="32" w:date="2015-10-14T22:32:16Z">
        <w:bookmarkStart w:colFirst="0" w:colLast="0" w:name="h.z81bjyc1y7py" w:id="9"/>
        <w:bookmarkEnd w:id="9"/>
        <w:r w:rsidDel="00000000" w:rsidR="00000000" w:rsidRPr="00000000">
          <w:rPr>
            <w:rtl w:val="0"/>
          </w:rPr>
        </w:r>
      </w:ins>
    </w:p>
    <w:p w:rsidR="00000000" w:rsidDel="00000000" w:rsidP="00000000" w:rsidRDefault="00000000" w:rsidRPr="00000000">
      <w:pPr>
        <w:spacing w:after="200" w:before="0" w:line="276" w:lineRule="auto"/>
        <w:contextualSpacing w:val="0"/>
        <w:rPr>
          <w:ins w:author="Valérie Ziegler" w:id="32" w:date="2015-10-14T22:32:16Z"/>
        </w:rPr>
      </w:pPr>
      <w:ins w:author="Valérie Ziegler" w:id="32" w:date="2015-10-14T22:32:16Z">
        <w:bookmarkStart w:colFirst="0" w:colLast="0" w:name="h.un6n7p2siill" w:id="10"/>
        <w:bookmarkEnd w:id="10"/>
        <w:commentRangeStart w:id="3"/>
        <w:r w:rsidDel="00000000" w:rsidR="00000000" w:rsidRPr="00000000">
          <w:rPr>
            <w:rFonts w:ascii="Times New Roman" w:cs="Times New Roman" w:eastAsia="Times New Roman" w:hAnsi="Times New Roman"/>
            <w:b w:val="0"/>
            <w:color w:val="4f81bd"/>
            <w:sz w:val="26"/>
            <w:szCs w:val="26"/>
            <w:rtl w:val="0"/>
          </w:rPr>
          <w:t xml:space="preserve">Mettre à disposition des étudiants une base d’exercices de paléographie qui offre des conditions satisfaisante d’apprentissage et de vérification des connaîssance</w:t>
        </w:r>
        <w:r w:rsidDel="00000000" w:rsidR="00000000" w:rsidRPr="00000000">
          <w:rPr>
            <w:rFonts w:ascii="Times New Roman" w:cs="Times New Roman" w:eastAsia="Times New Roman" w:hAnsi="Times New Roman"/>
            <w:b w:val="0"/>
            <w:color w:val="4f81bd"/>
            <w:sz w:val="26"/>
            <w:szCs w:val="26"/>
            <w:rtl w:val="0"/>
          </w:rPr>
          <w:t xml:space="preserve"> </w:t>
        </w:r>
        <w:commentRangeEnd w:id="3"/>
        <w:r w:rsidDel="00000000" w:rsidR="00000000" w:rsidRPr="00000000">
          <w:commentReference w:id="3"/>
        </w:r>
        <w:r w:rsidDel="00000000" w:rsidR="00000000" w:rsidRPr="00000000">
          <w:rPr>
            <w:rFonts w:ascii="Times New Roman" w:cs="Times New Roman" w:eastAsia="Times New Roman" w:hAnsi="Times New Roman"/>
            <w:b w:val="0"/>
            <w:color w:val="4f81bd"/>
            <w:sz w:val="26"/>
            <w:szCs w:val="26"/>
            <w:rtl w:val="0"/>
          </w:rPr>
          <w:t xml:space="preserve">dans le cadre des cours et des travaux dirigés sur la paléographie</w:t>
        </w:r>
        <w:commentRangeStart w:id="4"/>
        <w:r w:rsidDel="00000000" w:rsidR="00000000" w:rsidRPr="00000000">
          <w:rPr>
            <w:rFonts w:ascii="Times New Roman" w:cs="Times New Roman" w:eastAsia="Times New Roman" w:hAnsi="Times New Roman"/>
            <w:b w:val="0"/>
            <w:color w:val="4f81bd"/>
            <w:sz w:val="26"/>
            <w:szCs w:val="26"/>
            <w:rtl w:val="0"/>
          </w:rPr>
          <w:t xml:space="preserve">.</w:t>
        </w:r>
      </w:ins>
    </w:p>
    <w:p w:rsidR="00000000" w:rsidDel="00000000" w:rsidP="00000000" w:rsidRDefault="00000000" w:rsidRPr="00000000">
      <w:pPr>
        <w:contextualSpacing w:val="0"/>
        <w:rPr>
          <w:ins w:author="Valérie Ziegler" w:id="32" w:date="2015-10-14T22:32:16Z"/>
        </w:rPr>
      </w:pPr>
      <w:ins w:author="Valérie Ziegler" w:id="32" w:date="2015-10-14T22:32:16Z">
        <w:bookmarkStart w:colFirst="0" w:colLast="0" w:name="h.epd5u5sp5ibt" w:id="11"/>
        <w:bookmarkEnd w:id="11"/>
        <w:r w:rsidDel="00000000" w:rsidR="00000000" w:rsidRPr="00000000">
          <w:rPr>
            <w:rFonts w:ascii="Times New Roman" w:cs="Times New Roman" w:eastAsia="Times New Roman" w:hAnsi="Times New Roman"/>
            <w:b w:val="0"/>
            <w:color w:val="4f81bd"/>
            <w:sz w:val="26"/>
            <w:szCs w:val="26"/>
            <w:rtl w:val="0"/>
          </w:rPr>
          <w:t xml:space="preserve">Mettre à disposition de Mme Le Potier un système lui permettant d’optimiser ses enseignements, et éventuelment de délèguer à d’autres enseignants une partie de ce travail.</w:t>
        </w:r>
        <w:commentRangeEnd w:id="4"/>
        <w:r w:rsidDel="00000000" w:rsidR="00000000" w:rsidRPr="00000000">
          <w:commentReference w:id="4"/>
        </w:r>
        <w:r w:rsidDel="00000000" w:rsidR="00000000" w:rsidRPr="00000000">
          <w:rPr>
            <w:rtl w:val="0"/>
          </w:rPr>
        </w:r>
      </w:ins>
    </w:p>
    <w:p w:rsidR="00000000" w:rsidDel="00000000" w:rsidP="00000000" w:rsidRDefault="00000000" w:rsidRPr="00000000">
      <w:pPr>
        <w:contextualSpacing w:val="1"/>
        <w:rPr>
          <w:del w:author="Valérie Ziegler" w:id="32" w:date="2015-10-14T22:32:16Z"/>
          <w:rFonts w:ascii="Times New Roman" w:cs="Times New Roman" w:eastAsia="Times New Roman" w:hAnsi="Times New Roman"/>
          <w:color w:val="4f81bd"/>
          <w:sz w:val="26"/>
          <w:szCs w:val="26"/>
        </w:rPr>
        <w:pPrChange w:author="Valérie Ziegler" w:id="0" w:date="2015-10-14T22:32:16Z">
          <w:pPr>
            <w:numPr>
              <w:ilvl w:val="0"/>
              <w:numId w:val="1"/>
            </w:numPr>
            <w:spacing w:after="200" w:before="0" w:line="276" w:lineRule="auto"/>
            <w:ind w:left="1440" w:hanging="360"/>
            <w:contextualSpacing w:val="1"/>
          </w:pPr>
        </w:pPrChange>
      </w:pPr>
      <w:ins w:author="Valérie Ziegler" w:id="32" w:date="2015-10-14T22:32:16Z">
        <w:del w:author="Valérie Ziegler" w:id="32" w:date="2015-10-14T22:32:16Z">
          <w:r w:rsidDel="00000000" w:rsidR="00000000" w:rsidRPr="00000000">
            <w:rPr>
              <w:rFonts w:ascii="Times New Roman" w:cs="Times New Roman" w:eastAsia="Times New Roman" w:hAnsi="Times New Roman"/>
              <w:b w:val="0"/>
              <w:color w:val="4f81bd"/>
              <w:sz w:val="26"/>
              <w:szCs w:val="26"/>
              <w:rtl w:val="0"/>
            </w:rPr>
            <w:delText xml:space="preserve">enseignants et </w:delText>
          </w:r>
        </w:del>
      </w:ins>
      <w:del w:author="Valérie Ziegler" w:id="32" w:date="2015-10-14T22:32:16Z">
        <w:bookmarkStart w:colFirst="0" w:colLast="0" w:name="h.2s8eyo1" w:id="12"/>
        <w:bookmarkEnd w:id="12"/>
        <w:r w:rsidDel="00000000" w:rsidR="00000000" w:rsidRPr="00000000">
          <w:rPr>
            <w:rtl w:val="0"/>
          </w:rPr>
        </w:r>
      </w:del>
    </w:p>
    <w:p w:rsidR="00000000" w:rsidDel="00000000" w:rsidP="00000000" w:rsidRDefault="00000000" w:rsidRPr="00000000">
      <w:pPr>
        <w:spacing w:after="200" w:before="0" w:line="276" w:lineRule="auto"/>
        <w:contextualSpacing w:val="0"/>
        <w:pPrChange w:author="Valérie Ziegler" w:id="0" w:date="2015-10-14T22:32:16Z">
          <w:pPr>
            <w:spacing w:line="360" w:lineRule="auto"/>
            <w:ind w:firstLine="360"/>
            <w:contextualSpacing w:val="0"/>
            <w:jc w:val="both"/>
          </w:pPr>
        </w:pPrChange>
      </w:pPr>
      <w:del w:author="Valérie Ziegler" w:id="32" w:date="2015-10-14T22:32:16Z">
        <w:r w:rsidDel="00000000" w:rsidR="00000000" w:rsidRPr="00000000">
          <w:rPr>
            <w:rFonts w:ascii="Times New Roman" w:cs="Times New Roman" w:eastAsia="Times New Roman" w:hAnsi="Times New Roman"/>
            <w:sz w:val="24"/>
            <w:szCs w:val="24"/>
            <w:rtl w:val="0"/>
          </w:rPr>
          <w:delText xml:space="preserve">Deux enjeux majeurs se dessinent autour de ce projet de mise en place d’un outil de gestion des exercices de paléographie :</w:delText>
        </w:r>
      </w:del>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del w:author="Valérie Ziegler" w:id="34" w:date="2015-10-14T22:30:02Z"/>
          <w:rFonts w:ascii="Times New Roman" w:cs="Times New Roman" w:eastAsia="Times New Roman" w:hAnsi="Times New Roman"/>
          <w:sz w:val="24"/>
          <w:szCs w:val="24"/>
        </w:rPr>
      </w:pPr>
      <w:ins w:author="Valérie Ziegler" w:id="34" w:date="2015-10-14T22:30:02Z">
        <w:del w:author="Valérie Ziegler" w:id="34" w:date="2015-10-14T22:30:02Z">
          <w:r w:rsidDel="00000000" w:rsidR="00000000" w:rsidRPr="00000000">
            <w:rPr>
              <w:rFonts w:ascii="Times New Roman" w:cs="Times New Roman" w:eastAsia="Times New Roman" w:hAnsi="Times New Roman"/>
              <w:sz w:val="24"/>
              <w:szCs w:val="24"/>
              <w:rtl w:val="0"/>
            </w:rPr>
            <w:delText xml:space="preserve">L</w:delText>
          </w:r>
        </w:del>
      </w:ins>
      <w:del w:author="Valérie Ziegler" w:id="34" w:date="2015-10-14T22:30:02Z">
        <w:r w:rsidDel="00000000" w:rsidR="00000000" w:rsidRPr="00000000">
          <w:rPr>
            <w:rFonts w:ascii="Times New Roman" w:cs="Times New Roman" w:eastAsia="Times New Roman" w:hAnsi="Times New Roman"/>
            <w:sz w:val="24"/>
            <w:szCs w:val="24"/>
            <w:rtl w:val="0"/>
          </w:rPr>
          <w:delText xml:space="preserve">Le premier est celui de la réduction du temps de travail nécessaire à la préparation des cours de travaux dirigés et à la préparation des contrôles d’évaluation ;</w:delText>
        </w:r>
      </w:del>
    </w:p>
    <w:p w:rsidR="00000000" w:rsidDel="00000000" w:rsidP="00000000" w:rsidRDefault="00000000" w:rsidRPr="00000000">
      <w:pPr>
        <w:numPr>
          <w:ilvl w:val="0"/>
          <w:numId w:val="2"/>
        </w:numPr>
        <w:spacing w:before="0" w:line="360" w:lineRule="auto"/>
        <w:ind w:left="720" w:hanging="360"/>
        <w:contextualSpacing w:val="1"/>
        <w:jc w:val="both"/>
        <w:rPr>
          <w:rFonts w:ascii="Times New Roman" w:cs="Times New Roman" w:eastAsia="Times New Roman" w:hAnsi="Times New Roman"/>
          <w:sz w:val="24"/>
          <w:szCs w:val="24"/>
        </w:rPr>
      </w:pPr>
      <w:ins w:author="Valérie Ziegler" w:id="35" w:date="2015-10-14T22:22:12Z">
        <w:del w:author="Valérie Ziegler" w:id="34" w:date="2015-10-14T22:30:02Z">
          <w:r w:rsidDel="00000000" w:rsidR="00000000" w:rsidRPr="00000000">
            <w:rPr>
              <w:rFonts w:ascii="Times New Roman" w:cs="Times New Roman" w:eastAsia="Times New Roman" w:hAnsi="Times New Roman"/>
              <w:sz w:val="24"/>
              <w:szCs w:val="24"/>
              <w:rtl w:val="0"/>
            </w:rPr>
            <w:delText xml:space="preserve">L</w:delText>
          </w:r>
        </w:del>
      </w:ins>
      <w:del w:author="Valérie Ziegler" w:id="34" w:date="2015-10-14T22:30:02Z">
        <w:r w:rsidDel="00000000" w:rsidR="00000000" w:rsidRPr="00000000">
          <w:rPr>
            <w:rFonts w:ascii="Times New Roman" w:cs="Times New Roman" w:eastAsia="Times New Roman" w:hAnsi="Times New Roman"/>
            <w:sz w:val="24"/>
            <w:szCs w:val="24"/>
            <w:rtl w:val="0"/>
          </w:rPr>
          <w:delText xml:space="preserve">Le second est celui de l</w:delText>
        </w:r>
        <w:r w:rsidDel="00000000" w:rsidR="00000000" w:rsidRPr="00000000">
          <w:rPr>
            <w:rFonts w:ascii="Times New Roman" w:cs="Times New Roman" w:eastAsia="Times New Roman" w:hAnsi="Times New Roman"/>
            <w:sz w:val="24"/>
            <w:szCs w:val="24"/>
            <w:rtl w:val="0"/>
          </w:rPr>
          <w:delText xml:space="preserve">’amélioration de l’accès aux exercices de paléographie pour les étudiants</w:delText>
        </w:r>
      </w:del>
      <w:ins w:author="Valérie Ziegler" w:id="36" w:date="2015-10-14T22:22:17Z">
        <w:del w:author="Valérie Ziegler" w:id="34" w:date="2015-10-14T22:30:02Z">
          <w:r w:rsidDel="00000000" w:rsidR="00000000" w:rsidRPr="00000000">
            <w:rPr>
              <w:rFonts w:ascii="Times New Roman" w:cs="Times New Roman" w:eastAsia="Times New Roman" w:hAnsi="Times New Roman"/>
              <w:sz w:val="24"/>
              <w:szCs w:val="24"/>
              <w:rtl w:val="0"/>
            </w:rPr>
            <w:delText xml:space="preserve">,</w:delText>
          </w:r>
        </w:del>
      </w:ins>
      <w:del w:author="Valérie Ziegler" w:id="34" w:date="2015-10-14T22:30:02Z">
        <w:r w:rsidDel="00000000" w:rsidR="00000000" w:rsidRPr="00000000">
          <w:rPr>
            <w:rFonts w:ascii="Times New Roman" w:cs="Times New Roman" w:eastAsia="Times New Roman" w:hAnsi="Times New Roman"/>
            <w:sz w:val="24"/>
            <w:szCs w:val="24"/>
            <w:rtl w:val="0"/>
          </w:rPr>
          <w:delText xml:space="preserve"> qui pourront désormais se connecter à distance afin de s’exercer librement hors des cours.</w:delText>
        </w:r>
      </w:del>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rPr>
          <w:rFonts w:ascii="Times New Roman" w:cs="Times New Roman" w:eastAsia="Times New Roman" w:hAnsi="Times New Roman"/>
          <w:color w:val="4f81bd"/>
          <w:sz w:val="26"/>
          <w:szCs w:val="26"/>
        </w:rPr>
      </w:pPr>
      <w:bookmarkStart w:colFirst="0" w:colLast="0" w:name="h.17dp8vu" w:id="13"/>
      <w:bookmarkEnd w:id="13"/>
      <w:commentRangeStart w:id="5"/>
      <w:r w:rsidDel="00000000" w:rsidR="00000000" w:rsidRPr="00000000">
        <w:rPr>
          <w:rFonts w:ascii="Times New Roman" w:cs="Times New Roman" w:eastAsia="Times New Roman" w:hAnsi="Times New Roman"/>
          <w:b w:val="0"/>
          <w:color w:val="4f81bd"/>
          <w:sz w:val="26"/>
          <w:szCs w:val="26"/>
          <w:rtl w:val="0"/>
        </w:rPr>
        <w:t xml:space="preserve">Objectif stratégique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360" w:lineRule="auto"/>
        <w:ind w:firstLine="708"/>
        <w:contextualSpacing w:val="0"/>
        <w:jc w:val="both"/>
        <w:rPr>
          <w:ins w:author="Valérie Ziegler" w:id="40" w:date="2015-10-14T22:34:39Z"/>
        </w:rPr>
      </w:pPr>
      <w:r w:rsidDel="00000000" w:rsidR="00000000" w:rsidRPr="00000000">
        <w:rPr>
          <w:rFonts w:ascii="Times New Roman" w:cs="Times New Roman" w:eastAsia="Times New Roman" w:hAnsi="Times New Roman"/>
          <w:sz w:val="24"/>
          <w:szCs w:val="24"/>
          <w:rtl w:val="0"/>
        </w:rPr>
        <w:t xml:space="preserve">L’objectif principal poursuivi dans le cadre de ce projet est </w:t>
      </w:r>
      <w:del w:author="Valérie Ziegler" w:id="37" w:date="2015-10-14T22:22:33Z">
        <w:r w:rsidDel="00000000" w:rsidR="00000000" w:rsidRPr="00000000">
          <w:rPr>
            <w:rFonts w:ascii="Times New Roman" w:cs="Times New Roman" w:eastAsia="Times New Roman" w:hAnsi="Times New Roman"/>
            <w:sz w:val="24"/>
            <w:szCs w:val="24"/>
            <w:rtl w:val="0"/>
          </w:rPr>
          <w:delText xml:space="preserve">celui </w:delText>
        </w:r>
      </w:del>
      <w:r w:rsidDel="00000000" w:rsidR="00000000" w:rsidRPr="00000000">
        <w:rPr>
          <w:rFonts w:ascii="Times New Roman" w:cs="Times New Roman" w:eastAsia="Times New Roman" w:hAnsi="Times New Roman"/>
          <w:sz w:val="24"/>
          <w:szCs w:val="24"/>
          <w:rtl w:val="0"/>
        </w:rPr>
        <w:t xml:space="preserve">de concevoir et de développer un système informatique qui </w:t>
      </w:r>
      <w:del w:author="Valérie Ziegler" w:id="38" w:date="2015-10-14T22:34:07Z">
        <w:r w:rsidDel="00000000" w:rsidR="00000000" w:rsidRPr="00000000">
          <w:rPr>
            <w:rFonts w:ascii="Times New Roman" w:cs="Times New Roman" w:eastAsia="Times New Roman" w:hAnsi="Times New Roman"/>
            <w:sz w:val="24"/>
            <w:szCs w:val="24"/>
            <w:rtl w:val="0"/>
          </w:rPr>
          <w:delText xml:space="preserve">devra </w:delText>
        </w:r>
      </w:del>
      <w:r w:rsidDel="00000000" w:rsidR="00000000" w:rsidRPr="00000000">
        <w:rPr>
          <w:rFonts w:ascii="Times New Roman" w:cs="Times New Roman" w:eastAsia="Times New Roman" w:hAnsi="Times New Roman"/>
          <w:sz w:val="24"/>
          <w:szCs w:val="24"/>
          <w:rtl w:val="0"/>
        </w:rPr>
        <w:t xml:space="preserve">permettr</w:t>
      </w:r>
      <w:ins w:author="Valérie Ziegler" w:id="39" w:date="2015-10-14T22:34:15Z">
        <w:r w:rsidDel="00000000" w:rsidR="00000000" w:rsidRPr="00000000">
          <w:rPr>
            <w:rFonts w:ascii="Times New Roman" w:cs="Times New Roman" w:eastAsia="Times New Roman" w:hAnsi="Times New Roman"/>
            <w:sz w:val="24"/>
            <w:szCs w:val="24"/>
            <w:rtl w:val="0"/>
          </w:rPr>
          <w:t xml:space="preserve">a</w:t>
        </w:r>
      </w:ins>
      <w:del w:author="Valérie Ziegler" w:id="39" w:date="2015-10-14T22:34:15Z">
        <w:r w:rsidDel="00000000" w:rsidR="00000000" w:rsidRPr="00000000">
          <w:rPr>
            <w:rFonts w:ascii="Times New Roman" w:cs="Times New Roman" w:eastAsia="Times New Roman" w:hAnsi="Times New Roman"/>
            <w:sz w:val="24"/>
            <w:szCs w:val="24"/>
            <w:rtl w:val="0"/>
          </w:rPr>
          <w:delText xml:space="preserve">e</w:delText>
        </w:r>
      </w:del>
      <w:ins w:author="Valérie Ziegler" w:id="39" w:date="2015-10-14T22:34:15Z">
        <w:r w:rsidDel="00000000" w:rsidR="00000000" w:rsidRPr="00000000">
          <w:rPr>
            <w:rFonts w:ascii="Times New Roman" w:cs="Times New Roman" w:eastAsia="Times New Roman" w:hAnsi="Times New Roman"/>
            <w:sz w:val="24"/>
            <w:szCs w:val="24"/>
            <w:rtl w:val="0"/>
          </w:rPr>
          <w:t xml:space="preserve"> de :</w:t>
        </w:r>
      </w:ins>
      <w:ins w:author="Valérie Ziegler" w:id="40" w:date="2015-10-14T22:34:39Z">
        <w:r w:rsidDel="00000000" w:rsidR="00000000" w:rsidRPr="00000000">
          <w:rPr>
            <w:rtl w:val="0"/>
          </w:rPr>
        </w:r>
      </w:ins>
    </w:p>
    <w:p w:rsidR="00000000" w:rsidDel="00000000" w:rsidP="00000000" w:rsidRDefault="00000000" w:rsidRPr="00000000">
      <w:pPr>
        <w:spacing w:line="360" w:lineRule="auto"/>
        <w:ind w:firstLine="708"/>
        <w:contextualSpacing w:val="0"/>
        <w:jc w:val="both"/>
      </w:pPr>
      <w:del w:author="Valérie Ziegler" w:id="40" w:date="2015-10-14T22:34:39Z">
        <w:r w:rsidDel="00000000" w:rsidR="00000000" w:rsidRPr="00000000">
          <w:rPr>
            <w:rFonts w:ascii="Times New Roman" w:cs="Times New Roman" w:eastAsia="Times New Roman" w:hAnsi="Times New Roman"/>
            <w:sz w:val="24"/>
            <w:szCs w:val="24"/>
            <w:rtl w:val="0"/>
          </w:rPr>
          <w:delText xml:space="preserve"> l’</w:delText>
        </w:r>
      </w:del>
      <w:r w:rsidDel="00000000" w:rsidR="00000000" w:rsidRPr="00000000">
        <w:rPr>
          <w:rFonts w:ascii="Times New Roman" w:cs="Times New Roman" w:eastAsia="Times New Roman" w:hAnsi="Times New Roman"/>
          <w:sz w:val="24"/>
          <w:szCs w:val="24"/>
          <w:rtl w:val="0"/>
        </w:rPr>
        <w:t xml:space="preserve">organis</w:t>
      </w:r>
      <w:ins w:author="Valérie Ziegler" w:id="41" w:date="2015-10-14T22:34:43Z">
        <w:r w:rsidDel="00000000" w:rsidR="00000000" w:rsidRPr="00000000">
          <w:rPr>
            <w:rFonts w:ascii="Times New Roman" w:cs="Times New Roman" w:eastAsia="Times New Roman" w:hAnsi="Times New Roman"/>
            <w:sz w:val="24"/>
            <w:szCs w:val="24"/>
            <w:rtl w:val="0"/>
          </w:rPr>
          <w:t xml:space="preserve">er</w:t>
        </w:r>
      </w:ins>
      <w:del w:author="Valérie Ziegler" w:id="41" w:date="2015-10-14T22:34:43Z">
        <w:r w:rsidDel="00000000" w:rsidR="00000000" w:rsidRPr="00000000">
          <w:rPr>
            <w:rFonts w:ascii="Times New Roman" w:cs="Times New Roman" w:eastAsia="Times New Roman" w:hAnsi="Times New Roman"/>
            <w:sz w:val="24"/>
            <w:szCs w:val="24"/>
            <w:rtl w:val="0"/>
          </w:rPr>
          <w:delText xml:space="preserve">ation</w:delText>
        </w:r>
      </w:del>
      <w:r w:rsidDel="00000000" w:rsidR="00000000" w:rsidRPr="00000000">
        <w:rPr>
          <w:rFonts w:ascii="Times New Roman" w:cs="Times New Roman" w:eastAsia="Times New Roman" w:hAnsi="Times New Roman"/>
          <w:sz w:val="24"/>
          <w:szCs w:val="24"/>
          <w:rtl w:val="0"/>
        </w:rPr>
        <w:t xml:space="preserve"> et </w:t>
      </w:r>
      <w:del w:author="Valérie Ziegler" w:id="42" w:date="2015-10-14T22:34:45Z">
        <w:r w:rsidDel="00000000" w:rsidR="00000000" w:rsidRPr="00000000">
          <w:rPr>
            <w:rFonts w:ascii="Times New Roman" w:cs="Times New Roman" w:eastAsia="Times New Roman" w:hAnsi="Times New Roman"/>
            <w:sz w:val="24"/>
            <w:szCs w:val="24"/>
            <w:rtl w:val="0"/>
          </w:rPr>
          <w:delText xml:space="preserve">la </w:delText>
        </w:r>
      </w:del>
      <w:r w:rsidDel="00000000" w:rsidR="00000000" w:rsidRPr="00000000">
        <w:rPr>
          <w:rFonts w:ascii="Times New Roman" w:cs="Times New Roman" w:eastAsia="Times New Roman" w:hAnsi="Times New Roman"/>
          <w:sz w:val="24"/>
          <w:szCs w:val="24"/>
          <w:rtl w:val="0"/>
        </w:rPr>
        <w:t xml:space="preserve">planifi</w:t>
      </w:r>
      <w:ins w:author="Valérie Ziegler" w:id="43" w:date="2015-10-14T22:34:54Z">
        <w:r w:rsidDel="00000000" w:rsidR="00000000" w:rsidRPr="00000000">
          <w:rPr>
            <w:rFonts w:ascii="Times New Roman" w:cs="Times New Roman" w:eastAsia="Times New Roman" w:hAnsi="Times New Roman"/>
            <w:sz w:val="24"/>
            <w:szCs w:val="24"/>
            <w:rtl w:val="0"/>
          </w:rPr>
          <w:t xml:space="preserve">er</w:t>
        </w:r>
      </w:ins>
      <w:del w:author="Valérie Ziegler" w:id="43" w:date="2015-10-14T22:34:54Z">
        <w:r w:rsidDel="00000000" w:rsidR="00000000" w:rsidRPr="00000000">
          <w:rPr>
            <w:rFonts w:ascii="Times New Roman" w:cs="Times New Roman" w:eastAsia="Times New Roman" w:hAnsi="Times New Roman"/>
            <w:sz w:val="24"/>
            <w:szCs w:val="24"/>
            <w:rtl w:val="0"/>
          </w:rPr>
          <w:delText xml:space="preserve">cation</w:delText>
        </w:r>
      </w:del>
      <w:r w:rsidDel="00000000" w:rsidR="00000000" w:rsidRPr="00000000">
        <w:rPr>
          <w:rFonts w:ascii="Times New Roman" w:cs="Times New Roman" w:eastAsia="Times New Roman" w:hAnsi="Times New Roman"/>
          <w:sz w:val="24"/>
          <w:szCs w:val="24"/>
          <w:rtl w:val="0"/>
        </w:rPr>
        <w:t xml:space="preserve"> </w:t>
      </w:r>
      <w:ins w:author="Valérie Ziegler" w:id="44" w:date="2015-10-14T22:34:58Z">
        <w:r w:rsidDel="00000000" w:rsidR="00000000" w:rsidRPr="00000000">
          <w:rPr>
            <w:rFonts w:ascii="Times New Roman" w:cs="Times New Roman" w:eastAsia="Times New Roman" w:hAnsi="Times New Roman"/>
            <w:sz w:val="24"/>
            <w:szCs w:val="24"/>
            <w:rtl w:val="0"/>
          </w:rPr>
          <w:t xml:space="preserve">les</w:t>
        </w:r>
      </w:ins>
      <w:del w:author="Valérie Ziegler" w:id="44" w:date="2015-10-14T22:34:58Z">
        <w:r w:rsidDel="00000000" w:rsidR="00000000" w:rsidRPr="00000000">
          <w:rPr>
            <w:rFonts w:ascii="Times New Roman" w:cs="Times New Roman" w:eastAsia="Times New Roman" w:hAnsi="Times New Roman"/>
            <w:sz w:val="24"/>
            <w:szCs w:val="24"/>
            <w:rtl w:val="0"/>
          </w:rPr>
          <w:delText xml:space="preserve">de</w:delText>
        </w:r>
      </w:del>
      <w:r w:rsidDel="00000000" w:rsidR="00000000" w:rsidRPr="00000000">
        <w:rPr>
          <w:rFonts w:ascii="Times New Roman" w:cs="Times New Roman" w:eastAsia="Times New Roman" w:hAnsi="Times New Roman"/>
          <w:sz w:val="24"/>
          <w:szCs w:val="24"/>
          <w:rtl w:val="0"/>
        </w:rPr>
        <w:t xml:space="preserve"> </w:t>
      </w:r>
      <w:del w:author="Valérie Ziegler" w:id="45" w:date="2015-10-14T22:35:15Z">
        <w:r w:rsidDel="00000000" w:rsidR="00000000" w:rsidRPr="00000000">
          <w:rPr>
            <w:rFonts w:ascii="Times New Roman" w:cs="Times New Roman" w:eastAsia="Times New Roman" w:hAnsi="Times New Roman"/>
            <w:sz w:val="24"/>
            <w:szCs w:val="24"/>
            <w:rtl w:val="0"/>
          </w:rPr>
          <w:delText xml:space="preserve">divers </w:delText>
        </w:r>
      </w:del>
      <w:r w:rsidDel="00000000" w:rsidR="00000000" w:rsidRPr="00000000">
        <w:rPr>
          <w:rFonts w:ascii="Times New Roman" w:cs="Times New Roman" w:eastAsia="Times New Roman" w:hAnsi="Times New Roman"/>
          <w:sz w:val="24"/>
          <w:szCs w:val="24"/>
          <w:rtl w:val="0"/>
        </w:rPr>
        <w:t xml:space="preserve">exercices </w:t>
      </w:r>
      <w:ins w:author="Valérie Ziegler" w:id="46" w:date="2015-10-14T22:35:17Z">
        <w:r w:rsidDel="00000000" w:rsidR="00000000" w:rsidRPr="00000000">
          <w:rPr>
            <w:rFonts w:ascii="Times New Roman" w:cs="Times New Roman" w:eastAsia="Times New Roman" w:hAnsi="Times New Roman"/>
            <w:sz w:val="24"/>
            <w:szCs w:val="24"/>
            <w:rtl w:val="0"/>
          </w:rPr>
          <w:t xml:space="preserve">proposés </w:t>
        </w:r>
      </w:ins>
      <w:r w:rsidDel="00000000" w:rsidR="00000000" w:rsidRPr="00000000">
        <w:rPr>
          <w:rFonts w:ascii="Times New Roman" w:cs="Times New Roman" w:eastAsia="Times New Roman" w:hAnsi="Times New Roman"/>
          <w:sz w:val="24"/>
          <w:szCs w:val="24"/>
          <w:rtl w:val="0"/>
        </w:rPr>
        <w:t xml:space="preserve">dans le cadre des </w:t>
      </w:r>
      <w:del w:author="Valérie Ziegler" w:id="47" w:date="2015-10-14T22:35:04Z">
        <w:r w:rsidDel="00000000" w:rsidR="00000000" w:rsidRPr="00000000">
          <w:rPr>
            <w:rFonts w:ascii="Times New Roman" w:cs="Times New Roman" w:eastAsia="Times New Roman" w:hAnsi="Times New Roman"/>
            <w:sz w:val="24"/>
            <w:szCs w:val="24"/>
            <w:rtl w:val="0"/>
          </w:rPr>
          <w:delText xml:space="preserve">cours de </w:delText>
        </w:r>
      </w:del>
      <w:r w:rsidDel="00000000" w:rsidR="00000000" w:rsidRPr="00000000">
        <w:rPr>
          <w:rFonts w:ascii="Times New Roman" w:cs="Times New Roman" w:eastAsia="Times New Roman" w:hAnsi="Times New Roman"/>
          <w:sz w:val="24"/>
          <w:szCs w:val="24"/>
          <w:rtl w:val="0"/>
        </w:rPr>
        <w:t xml:space="preserve">travaux dirigés sur la paléographie.</w:t>
      </w:r>
    </w:p>
    <w:p w:rsidR="00000000" w:rsidDel="00000000" w:rsidP="00000000" w:rsidRDefault="00000000" w:rsidRPr="00000000">
      <w:pPr>
        <w:numPr>
          <w:ilvl w:val="0"/>
          <w:numId w:val="2"/>
        </w:numPr>
        <w:spacing w:after="0" w:line="360" w:lineRule="auto"/>
        <w:ind w:left="720" w:hanging="360"/>
        <w:contextualSpacing w:val="1"/>
        <w:jc w:val="both"/>
        <w:rPr>
          <w:ins w:author="Valérie Ziegler" w:id="48" w:date="2015-10-14T22:33:49Z"/>
          <w:rFonts w:ascii="Times New Roman" w:cs="Times New Roman" w:eastAsia="Times New Roman" w:hAnsi="Times New Roman"/>
          <w:sz w:val="24"/>
          <w:szCs w:val="24"/>
        </w:rPr>
      </w:pPr>
      <w:ins w:author="Valérie Ziegler" w:id="48" w:date="2015-10-14T22:33:49Z">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éduire le temps nécessaire à la préparation des travaux dirigés et des contrôles d’évaluation </w:t>
        </w:r>
      </w:ins>
    </w:p>
    <w:p w:rsidR="00000000" w:rsidDel="00000000" w:rsidP="00000000" w:rsidRDefault="00000000" w:rsidRPr="00000000">
      <w:pPr>
        <w:numPr>
          <w:ilvl w:val="0"/>
          <w:numId w:val="2"/>
        </w:numPr>
        <w:spacing w:after="0" w:line="360" w:lineRule="auto"/>
        <w:ind w:left="720" w:hanging="360"/>
        <w:contextualSpacing w:val="1"/>
        <w:jc w:val="both"/>
        <w:pPrChange w:author="Valérie Ziegler" w:id="0" w:date="2015-10-14T22:33:49Z">
          <w:pPr>
            <w:spacing w:line="360" w:lineRule="auto"/>
            <w:ind w:firstLine="708"/>
            <w:contextualSpacing w:val="0"/>
            <w:jc w:val="both"/>
          </w:pPr>
        </w:pPrChange>
      </w:pPr>
      <w:ins w:author="Valérie Ziegler" w:id="48" w:date="2015-10-14T22:33:49Z">
        <w:r w:rsidDel="00000000" w:rsidR="00000000" w:rsidRPr="00000000">
          <w:rPr>
            <w:rFonts w:ascii="Times New Roman" w:cs="Times New Roman" w:eastAsia="Times New Roman" w:hAnsi="Times New Roman"/>
            <w:sz w:val="24"/>
            <w:szCs w:val="24"/>
            <w:rtl w:val="0"/>
          </w:rPr>
          <w:t xml:space="preserve">Améliorer l’accès aux exercices de paléographie pour les étudiants, qui pourront désormais se connecter à distance afin de s’exercer librement hors des cours.</w:t>
        </w:r>
      </w:ins>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rPr>
          <w:rFonts w:ascii="Times New Roman" w:cs="Times New Roman" w:eastAsia="Times New Roman" w:hAnsi="Times New Roman"/>
          <w:color w:val="4f81bd"/>
          <w:sz w:val="26"/>
          <w:szCs w:val="26"/>
        </w:rPr>
      </w:pPr>
      <w:bookmarkStart w:colFirst="0" w:colLast="0" w:name="h.3rdcrjn" w:id="14"/>
      <w:bookmarkEnd w:id="14"/>
      <w:commentRangeStart w:id="6"/>
      <w:r w:rsidDel="00000000" w:rsidR="00000000" w:rsidRPr="00000000">
        <w:rPr>
          <w:rFonts w:ascii="Times New Roman" w:cs="Times New Roman" w:eastAsia="Times New Roman" w:hAnsi="Times New Roman"/>
          <w:b w:val="0"/>
          <w:color w:val="4f81bd"/>
          <w:sz w:val="26"/>
          <w:szCs w:val="26"/>
          <w:rtl w:val="0"/>
        </w:rPr>
        <w:t xml:space="preserve">Objectifs opérationnels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De cet objectif stratégique se déclinent </w:t>
      </w:r>
      <w:ins w:author="Valérie Ziegler" w:id="50" w:date="2015-10-14T22:35:40Z">
        <w:r w:rsidDel="00000000" w:rsidR="00000000" w:rsidRPr="00000000">
          <w:rPr>
            <w:rFonts w:ascii="Times New Roman" w:cs="Times New Roman" w:eastAsia="Times New Roman" w:hAnsi="Times New Roman"/>
            <w:sz w:val="24"/>
            <w:szCs w:val="24"/>
            <w:rtl w:val="0"/>
          </w:rPr>
          <w:t xml:space="preserve">en</w:t>
        </w:r>
      </w:ins>
      <w:del w:author="Valérie Ziegler" w:id="50" w:date="2015-10-14T22:35:40Z">
        <w:r w:rsidDel="00000000" w:rsidR="00000000" w:rsidRPr="00000000">
          <w:rPr>
            <w:rFonts w:ascii="Times New Roman" w:cs="Times New Roman" w:eastAsia="Times New Roman" w:hAnsi="Times New Roman"/>
            <w:sz w:val="24"/>
            <w:szCs w:val="24"/>
            <w:rtl w:val="0"/>
          </w:rPr>
          <w:delText xml:space="preserve">sous</w:delText>
        </w:r>
        <w:r w:rsidDel="00000000" w:rsidR="00000000" w:rsidRPr="00000000">
          <w:rPr>
            <w:rFonts w:ascii="Times New Roman" w:cs="Times New Roman" w:eastAsia="Times New Roman" w:hAnsi="Times New Roman"/>
            <w:rtl w:val="0"/>
          </w:rPr>
          <w:delText xml:space="preserve"> </w:delText>
        </w:r>
      </w:del>
      <w:r w:rsidDel="00000000" w:rsidR="00000000" w:rsidRPr="00000000">
        <w:rPr>
          <w:rFonts w:ascii="Times New Roman" w:cs="Times New Roman" w:eastAsia="Times New Roman" w:hAnsi="Times New Roman"/>
          <w:sz w:val="24"/>
          <w:szCs w:val="24"/>
          <w:rtl w:val="0"/>
        </w:rPr>
        <w:t xml:space="preserve">plusieurs objectifs</w:t>
      </w:r>
      <w:del w:author="Valérie Ziegler" w:id="51" w:date="2015-10-14T22:35:46Z">
        <w:r w:rsidDel="00000000" w:rsidR="00000000" w:rsidRPr="00000000">
          <w:rPr>
            <w:rFonts w:ascii="Times New Roman" w:cs="Times New Roman" w:eastAsia="Times New Roman" w:hAnsi="Times New Roman"/>
            <w:sz w:val="24"/>
            <w:szCs w:val="24"/>
            <w:rtl w:val="0"/>
          </w:rPr>
          <w:delText xml:space="preserve"> qu’il convient d’énumérer</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3"/>
        </w:numPr>
        <w:spacing w:after="0" w:before="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Concevoir et mettre en œuvre une nouvelle base de données sous MySQL pour l’intégration, l’organisation et le stockage de l’ensemble des exercices ;</w:t>
      </w:r>
    </w:p>
    <w:p w:rsidR="00000000" w:rsidDel="00000000" w:rsidP="00000000" w:rsidRDefault="00000000" w:rsidRPr="00000000">
      <w:pPr>
        <w:numPr>
          <w:ilvl w:val="0"/>
          <w:numId w:val="3"/>
        </w:numPr>
        <w:spacing w:after="0" w:before="0" w:line="360" w:lineRule="auto"/>
        <w:ind w:left="720" w:hanging="360"/>
        <w:contextualSpacing w:val="1"/>
        <w:jc w:val="both"/>
        <w:rPr>
          <w:ins w:author="Valérie Ziegler" w:id="53" w:date="2015-10-14T22:37:2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Elaborer une interface web fonctionnelle accessible sur internet pour faciliter </w:t>
      </w:r>
      <w:del w:author="Valérie Ziegler" w:id="52" w:date="2015-10-14T22:36:41Z">
        <w:r w:rsidDel="00000000" w:rsidR="00000000" w:rsidRPr="00000000">
          <w:rPr>
            <w:rFonts w:ascii="Times New Roman" w:cs="Times New Roman" w:eastAsia="Times New Roman" w:hAnsi="Times New Roman"/>
            <w:sz w:val="24"/>
            <w:szCs w:val="24"/>
            <w:rtl w:val="0"/>
          </w:rPr>
          <w:delText xml:space="preserve">dans un premier temps </w:delText>
        </w:r>
      </w:del>
      <w:r w:rsidDel="00000000" w:rsidR="00000000" w:rsidRPr="00000000">
        <w:rPr>
          <w:rFonts w:ascii="Times New Roman" w:cs="Times New Roman" w:eastAsia="Times New Roman" w:hAnsi="Times New Roman"/>
          <w:sz w:val="24"/>
          <w:szCs w:val="24"/>
          <w:rtl w:val="0"/>
        </w:rPr>
        <w:t xml:space="preserve">les ajouts, les mises à jour et les suppressions des données dans la base de données</w:t>
      </w:r>
      <w:ins w:author="Valérie Ziegler" w:id="53" w:date="2015-10-14T22:37:20Z">
        <w:r w:rsidDel="00000000" w:rsidR="00000000" w:rsidRPr="00000000">
          <w:rPr>
            <w:rFonts w:ascii="Times New Roman" w:cs="Times New Roman" w:eastAsia="Times New Roman" w:hAnsi="Times New Roman"/>
            <w:sz w:val="24"/>
            <w:szCs w:val="24"/>
            <w:rtl w:val="0"/>
          </w:rPr>
          <w:t xml:space="preserve"> (back-office)</w:t>
        </w:r>
      </w:ins>
    </w:p>
    <w:p w:rsidR="00000000" w:rsidDel="00000000" w:rsidP="00000000" w:rsidRDefault="00000000" w:rsidRPr="00000000">
      <w:pPr>
        <w:numPr>
          <w:ilvl w:val="0"/>
          <w:numId w:val="3"/>
        </w:numPr>
        <w:spacing w:after="0" w:before="0" w:line="360" w:lineRule="auto"/>
        <w:ind w:left="720" w:hanging="360"/>
        <w:contextualSpacing w:val="1"/>
        <w:jc w:val="both"/>
        <w:rPr>
          <w:rFonts w:ascii="Times New Roman" w:cs="Times New Roman" w:eastAsia="Times New Roman" w:hAnsi="Times New Roman"/>
          <w:sz w:val="24"/>
          <w:szCs w:val="24"/>
        </w:rPr>
      </w:pPr>
      <w:ins w:author="Valérie Ziegler" w:id="53" w:date="2015-10-14T22:37:20Z">
        <w:r w:rsidDel="00000000" w:rsidR="00000000" w:rsidRPr="00000000">
          <w:rPr>
            <w:rFonts w:ascii="Times New Roman" w:cs="Times New Roman" w:eastAsia="Times New Roman" w:hAnsi="Times New Roman"/>
            <w:sz w:val="24"/>
            <w:szCs w:val="24"/>
            <w:rtl w:val="0"/>
          </w:rPr>
          <w:t xml:space="preserve">Elaborer une interface web fonctionnelle accessible sur internet </w:t>
        </w:r>
      </w:ins>
      <w:ins w:author="Valérie Ziegler" w:id="54" w:date="2015-10-14T22:37:21Z">
        <w:r w:rsidDel="00000000" w:rsidR="00000000" w:rsidRPr="00000000">
          <w:rPr>
            <w:rFonts w:ascii="Times New Roman" w:cs="Times New Roman" w:eastAsia="Times New Roman" w:hAnsi="Times New Roman"/>
            <w:sz w:val="24"/>
            <w:szCs w:val="24"/>
            <w:rtl w:val="0"/>
          </w:rPr>
          <w:t xml:space="preserve">pour </w:t>
        </w:r>
        <w:r w:rsidDel="00000000" w:rsidR="00000000" w:rsidRPr="00000000">
          <w:rPr>
            <w:rFonts w:ascii="Times New Roman" w:cs="Times New Roman" w:eastAsia="Times New Roman" w:hAnsi="Times New Roman"/>
            <w:sz w:val="24"/>
            <w:szCs w:val="24"/>
            <w:rtl w:val="0"/>
          </w:rPr>
          <w:t xml:space="preserve">permettre l’accès aux exercices</w:t>
        </w:r>
      </w:ins>
      <w:r w:rsidDel="00000000" w:rsidR="00000000" w:rsidRPr="00000000">
        <w:rPr>
          <w:rFonts w:ascii="Times New Roman" w:cs="Times New Roman" w:eastAsia="Times New Roman" w:hAnsi="Times New Roman"/>
          <w:sz w:val="24"/>
          <w:szCs w:val="24"/>
          <w:rtl w:val="0"/>
        </w:rPr>
        <w:t xml:space="preserve"> </w:t>
      </w:r>
      <w:ins w:author="Valérie Ziegler" w:id="55" w:date="2015-10-14T22:37:35Z">
        <w:r w:rsidDel="00000000" w:rsidR="00000000" w:rsidRPr="00000000">
          <w:rPr>
            <w:rFonts w:ascii="Times New Roman" w:cs="Times New Roman" w:eastAsia="Times New Roman" w:hAnsi="Times New Roman"/>
            <w:sz w:val="24"/>
            <w:szCs w:val="24"/>
            <w:rtl w:val="0"/>
          </w:rPr>
          <w:t xml:space="preserve">par les étudiants (</w:t>
        </w:r>
      </w:ins>
      <w:del w:author="Valérie Ziegler" w:id="55" w:date="2015-10-14T22:37:35Z">
        <w:r w:rsidDel="00000000" w:rsidR="00000000" w:rsidRPr="00000000">
          <w:rPr>
            <w:rFonts w:ascii="Times New Roman" w:cs="Times New Roman" w:eastAsia="Times New Roman" w:hAnsi="Times New Roman"/>
            <w:sz w:val="24"/>
            <w:szCs w:val="24"/>
            <w:rtl w:val="0"/>
          </w:rPr>
          <w:delText xml:space="preserve">et</w:delText>
        </w:r>
      </w:del>
      <w:r w:rsidDel="00000000" w:rsidR="00000000" w:rsidRPr="00000000">
        <w:rPr>
          <w:rFonts w:ascii="Times New Roman" w:cs="Times New Roman" w:eastAsia="Times New Roman" w:hAnsi="Times New Roman"/>
          <w:sz w:val="24"/>
          <w:szCs w:val="24"/>
          <w:rtl w:val="0"/>
        </w:rPr>
        <w:t xml:space="preserve"> dans u</w:t>
      </w:r>
      <w:commentRangeStart w:id="7"/>
      <w:r w:rsidDel="00000000" w:rsidR="00000000" w:rsidRPr="00000000">
        <w:rPr>
          <w:rFonts w:ascii="Times New Roman" w:cs="Times New Roman" w:eastAsia="Times New Roman" w:hAnsi="Times New Roman"/>
          <w:sz w:val="24"/>
          <w:szCs w:val="24"/>
          <w:rtl w:val="0"/>
        </w:rPr>
        <w:t xml:space="preserve">n second t</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emps</w:t>
      </w:r>
      <w:ins w:author="Valérie Ziegler" w:id="56" w:date="2015-10-14T22:37:38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del w:author="Valérie Ziegler" w:id="54" w:date="2015-10-14T22:37:21Z">
        <w:r w:rsidDel="00000000" w:rsidR="00000000" w:rsidRPr="00000000">
          <w:rPr>
            <w:rFonts w:ascii="Times New Roman" w:cs="Times New Roman" w:eastAsia="Times New Roman" w:hAnsi="Times New Roman"/>
            <w:sz w:val="24"/>
            <w:szCs w:val="24"/>
            <w:rtl w:val="0"/>
          </w:rPr>
          <w:delText xml:space="preserve">permettre l’accès aux exercices</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spacing w:after="0" w:before="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Paramétrer un serveur web pour la mise en ligne du système informatique ;</w:t>
      </w:r>
    </w:p>
    <w:p w:rsidR="00000000" w:rsidDel="00000000" w:rsidP="00000000" w:rsidRDefault="00000000" w:rsidRPr="00000000">
      <w:pPr>
        <w:numPr>
          <w:ilvl w:val="0"/>
          <w:numId w:val="3"/>
        </w:numPr>
        <w:spacing w:after="0" w:before="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Créer un nom de domaine pour la diffusion du système d’information sur le web pour permettre son accessibilité à distance ;</w:t>
      </w:r>
    </w:p>
    <w:p w:rsidR="00000000" w:rsidDel="00000000" w:rsidP="00000000" w:rsidRDefault="00000000" w:rsidRPr="00000000">
      <w:pPr>
        <w:numPr>
          <w:ilvl w:val="0"/>
          <w:numId w:val="3"/>
        </w:numPr>
        <w:spacing w:before="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Concevoir et mettre en place un système d’accès réservé afin de réduire au maximum le risque d’intrusion et de fraude</w:t>
      </w:r>
      <w:ins w:author="Valérie Ziegler" w:id="57" w:date="2015-10-14T23:01:1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qui peuvent entrainer soit une suppression de données due à une erreur de manipulation soit une consultation inopinée ou volontaire des sujets uniquement réservés pour les contrôles d’évaluation.</w:t>
      </w:r>
    </w:p>
    <w:p w:rsidR="00000000" w:rsidDel="00000000" w:rsidP="00000000" w:rsidRDefault="00000000" w:rsidRPr="00000000">
      <w:pPr>
        <w:numPr>
          <w:ilvl w:val="0"/>
          <w:numId w:val="1"/>
        </w:numPr>
        <w:spacing w:after="200" w:before="0" w:line="276" w:lineRule="auto"/>
        <w:ind w:left="1440" w:hanging="360"/>
        <w:contextualSpacing w:val="1"/>
        <w:rPr>
          <w:rFonts w:ascii="Times New Roman" w:cs="Times New Roman" w:eastAsia="Times New Roman" w:hAnsi="Times New Roman"/>
          <w:color w:val="4f81bd"/>
          <w:sz w:val="26"/>
          <w:szCs w:val="26"/>
        </w:rPr>
      </w:pPr>
      <w:bookmarkStart w:colFirst="0" w:colLast="0" w:name="h.26in1rg" w:id="15"/>
      <w:bookmarkEnd w:id="15"/>
      <w:r w:rsidDel="00000000" w:rsidR="00000000" w:rsidRPr="00000000">
        <w:rPr>
          <w:rFonts w:ascii="Times New Roman" w:cs="Times New Roman" w:eastAsia="Times New Roman" w:hAnsi="Times New Roman"/>
          <w:b w:val="0"/>
          <w:color w:val="4f81bd"/>
          <w:sz w:val="26"/>
          <w:szCs w:val="26"/>
          <w:rtl w:val="0"/>
        </w:rPr>
        <w:t xml:space="preserve">Livrables</w:t>
      </w:r>
      <w:r w:rsidDel="00000000" w:rsidR="00000000" w:rsidRPr="00000000">
        <w:rPr>
          <w:rtl w:val="0"/>
        </w:rPr>
      </w:r>
    </w:p>
    <w:p w:rsidR="00000000" w:rsidDel="00000000" w:rsidP="00000000" w:rsidRDefault="00000000" w:rsidRPr="00000000">
      <w:pPr>
        <w:spacing w:after="200" w:before="0" w:line="360" w:lineRule="auto"/>
        <w:ind w:firstLine="708"/>
        <w:contextualSpacing w:val="0"/>
        <w:jc w:val="both"/>
      </w:pPr>
      <w:del w:author="Valérie Ziegler" w:id="58" w:date="2015-10-14T23:01:38Z">
        <w:r w:rsidDel="00000000" w:rsidR="00000000" w:rsidRPr="00000000">
          <w:rPr>
            <w:rFonts w:ascii="Times New Roman" w:cs="Times New Roman" w:eastAsia="Times New Roman" w:hAnsi="Times New Roman"/>
            <w:b w:val="0"/>
            <w:color w:val="000000"/>
            <w:sz w:val="24"/>
            <w:szCs w:val="24"/>
            <w:highlight w:val="white"/>
            <w:rtl w:val="0"/>
          </w:rPr>
          <w:delText xml:space="preserve">Les livrables sont tout document vérifiable, qui résultent de la finalisation d’une partie du projet. </w:delText>
        </w:r>
      </w:del>
      <w:r w:rsidDel="00000000" w:rsidR="00000000" w:rsidRPr="00000000">
        <w:rPr>
          <w:rFonts w:ascii="Times New Roman" w:cs="Times New Roman" w:eastAsia="Times New Roman" w:hAnsi="Times New Roman"/>
          <w:b w:val="0"/>
          <w:color w:val="000000"/>
          <w:sz w:val="24"/>
          <w:szCs w:val="24"/>
          <w:highlight w:val="white"/>
          <w:rtl w:val="0"/>
        </w:rPr>
        <w:t xml:space="preserve">Dans le cadre de ce projet </w:t>
      </w:r>
      <w:r w:rsidDel="00000000" w:rsidR="00000000" w:rsidRPr="00000000">
        <w:rPr>
          <w:rFonts w:ascii="Times New Roman" w:cs="Times New Roman" w:eastAsia="Times New Roman" w:hAnsi="Times New Roman"/>
          <w:b w:val="0"/>
          <w:color w:val="000000"/>
          <w:sz w:val="24"/>
          <w:szCs w:val="24"/>
          <w:rtl w:val="0"/>
        </w:rPr>
        <w:t xml:space="preserve">les livrables attendus s</w:t>
      </w:r>
      <w:del w:author="Valérie Ziegler" w:id="59" w:date="2015-10-14T23:01:43Z">
        <w:r w:rsidDel="00000000" w:rsidR="00000000" w:rsidRPr="00000000">
          <w:rPr>
            <w:rFonts w:ascii="Times New Roman" w:cs="Times New Roman" w:eastAsia="Times New Roman" w:hAnsi="Times New Roman"/>
            <w:b w:val="0"/>
            <w:color w:val="000000"/>
            <w:sz w:val="24"/>
            <w:szCs w:val="24"/>
            <w:rtl w:val="0"/>
          </w:rPr>
          <w:delText xml:space="preserve">er</w:delText>
        </w:r>
      </w:del>
      <w:r w:rsidDel="00000000" w:rsidR="00000000" w:rsidRPr="00000000">
        <w:rPr>
          <w:rFonts w:ascii="Times New Roman" w:cs="Times New Roman" w:eastAsia="Times New Roman" w:hAnsi="Times New Roman"/>
          <w:b w:val="0"/>
          <w:color w:val="000000"/>
          <w:sz w:val="24"/>
          <w:szCs w:val="24"/>
          <w:rtl w:val="0"/>
        </w:rPr>
        <w:t xml:space="preserve">ont </w:t>
      </w:r>
      <w:del w:author="Valérie Ziegler" w:id="60" w:date="2015-10-14T23:01:46Z">
        <w:r w:rsidDel="00000000" w:rsidR="00000000" w:rsidRPr="00000000">
          <w:rPr>
            <w:rFonts w:ascii="Times New Roman" w:cs="Times New Roman" w:eastAsia="Times New Roman" w:hAnsi="Times New Roman"/>
            <w:b w:val="0"/>
            <w:color w:val="000000"/>
            <w:sz w:val="24"/>
            <w:szCs w:val="24"/>
            <w:rtl w:val="0"/>
          </w:rPr>
          <w:delText xml:space="preserve">entre autres</w:delText>
        </w:r>
      </w:del>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Note de cadrage</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Cahier des charges.</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Arborescence fonctionnelle,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sz w:val="24"/>
          <w:szCs w:val="24"/>
        </w:rPr>
      </w:pPr>
      <w:del w:author="Valérie Ziegler" w:id="61" w:date="2015-10-14T23:01:56Z">
        <w:r w:rsidDel="00000000" w:rsidR="00000000" w:rsidRPr="00000000">
          <w:rPr>
            <w:rFonts w:ascii="Times New Roman" w:cs="Times New Roman" w:eastAsia="Times New Roman" w:hAnsi="Times New Roman"/>
            <w:b w:val="0"/>
            <w:color w:val="000000"/>
            <w:sz w:val="24"/>
            <w:szCs w:val="24"/>
            <w:rtl w:val="0"/>
          </w:rPr>
          <w:delText xml:space="preserve">Charte éditoriale et interface, </w:delText>
        </w:r>
      </w:del>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Dossier de conception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Trois  maquettes graphiques.       </w:t>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Un prototype,</w:t>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Une application fonctionnelle et finalisée </w:t>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Guide d’utilisation et formation</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rPr>
          <w:rFonts w:ascii="Times New Roman" w:cs="Times New Roman" w:eastAsia="Times New Roman" w:hAnsi="Times New Roman"/>
          <w:color w:val="4f81bd"/>
          <w:sz w:val="26"/>
          <w:szCs w:val="26"/>
        </w:rPr>
      </w:pPr>
      <w:bookmarkStart w:colFirst="0" w:colLast="0" w:name="h.lnxbz9" w:id="16"/>
      <w:bookmarkEnd w:id="16"/>
      <w:r w:rsidDel="00000000" w:rsidR="00000000" w:rsidRPr="00000000">
        <w:rPr>
          <w:rFonts w:ascii="Times New Roman" w:cs="Times New Roman" w:eastAsia="Times New Roman" w:hAnsi="Times New Roman"/>
          <w:b w:val="0"/>
          <w:color w:val="4f81bd"/>
          <w:sz w:val="26"/>
          <w:szCs w:val="26"/>
          <w:rtl w:val="0"/>
        </w:rPr>
        <w:t xml:space="preserve">Public ciblé</w:t>
      </w:r>
      <w:r w:rsidDel="00000000" w:rsidR="00000000" w:rsidRPr="00000000">
        <w:rPr>
          <w:rtl w:val="0"/>
        </w:rPr>
      </w:r>
    </w:p>
    <w:p w:rsidR="00000000" w:rsidDel="00000000" w:rsidP="00000000" w:rsidRDefault="00000000" w:rsidRPr="00000000">
      <w:pPr>
        <w:spacing w:line="360" w:lineRule="auto"/>
        <w:ind w:firstLine="360"/>
        <w:contextualSpacing w:val="0"/>
        <w:jc w:val="both"/>
      </w:pPr>
      <w:ins w:author="Valérie Ziegler" w:id="62" w:date="2015-10-14T23:02:04Z">
        <w:r w:rsidDel="00000000" w:rsidR="00000000" w:rsidRPr="00000000">
          <w:rPr>
            <w:rFonts w:ascii="Times New Roman" w:cs="Times New Roman" w:eastAsia="Times New Roman" w:hAnsi="Times New Roman"/>
            <w:rtl w:val="0"/>
          </w:rPr>
          <w:t xml:space="preserve">D</w:t>
        </w:r>
      </w:ins>
      <w:del w:author="Valérie Ziegler" w:id="62" w:date="2015-10-14T23:02:04Z">
        <w:r w:rsidDel="00000000" w:rsidR="00000000" w:rsidRPr="00000000">
          <w:rPr>
            <w:rFonts w:ascii="Times New Roman" w:cs="Times New Roman" w:eastAsia="Times New Roman" w:hAnsi="Times New Roman"/>
            <w:sz w:val="24"/>
            <w:szCs w:val="24"/>
            <w:rtl w:val="0"/>
          </w:rPr>
          <w:delText xml:space="preserve">Dans le cadre de ce travail d</w:delText>
        </w:r>
      </w:del>
      <w:r w:rsidDel="00000000" w:rsidR="00000000" w:rsidRPr="00000000">
        <w:rPr>
          <w:rFonts w:ascii="Times New Roman" w:cs="Times New Roman" w:eastAsia="Times New Roman" w:hAnsi="Times New Roman"/>
          <w:sz w:val="24"/>
          <w:szCs w:val="24"/>
          <w:rtl w:val="0"/>
        </w:rPr>
        <w:t xml:space="preserve">eux catégories de cibles s</w:t>
      </w:r>
      <w:del w:author="Valérie Ziegler" w:id="63" w:date="2015-10-14T23:02:13Z">
        <w:r w:rsidDel="00000000" w:rsidR="00000000" w:rsidRPr="00000000">
          <w:rPr>
            <w:rFonts w:ascii="Times New Roman" w:cs="Times New Roman" w:eastAsia="Times New Roman" w:hAnsi="Times New Roman"/>
            <w:sz w:val="24"/>
            <w:szCs w:val="24"/>
            <w:rtl w:val="0"/>
          </w:rPr>
          <w:delText xml:space="preserve">er</w:delText>
        </w:r>
      </w:del>
      <w:r w:rsidDel="00000000" w:rsidR="00000000" w:rsidRPr="00000000">
        <w:rPr>
          <w:rFonts w:ascii="Times New Roman" w:cs="Times New Roman" w:eastAsia="Times New Roman" w:hAnsi="Times New Roman"/>
          <w:sz w:val="24"/>
          <w:szCs w:val="24"/>
          <w:rtl w:val="0"/>
        </w:rPr>
        <w:t xml:space="preserve">ont concernées</w:t>
      </w:r>
      <w:ins w:author="Valérie Ziegler" w:id="64" w:date="2015-10-14T23:02:18Z">
        <w:r w:rsidDel="00000000" w:rsidR="00000000" w:rsidRPr="00000000">
          <w:rPr>
            <w:rFonts w:ascii="Times New Roman" w:cs="Times New Roman" w:eastAsia="Times New Roman" w:hAnsi="Times New Roman"/>
            <w:sz w:val="24"/>
            <w:szCs w:val="24"/>
            <w:rtl w:val="0"/>
          </w:rPr>
          <w:t xml:space="preserve">:</w:t>
        </w:r>
      </w:ins>
      <w:del w:author="Valérie Ziegler" w:id="64" w:date="2015-10-14T23:02:18Z">
        <w:r w:rsidDel="00000000" w:rsidR="00000000" w:rsidRPr="00000000">
          <w:rPr>
            <w:rFonts w:ascii="Times New Roman" w:cs="Times New Roman" w:eastAsia="Times New Roman" w:hAnsi="Times New Roman"/>
            <w:sz w:val="24"/>
            <w:szCs w:val="24"/>
            <w:rtl w:val="0"/>
          </w:rPr>
          <w:delText xml:space="preserve"> en amont et en aval des travaux :</w:delText>
        </w:r>
      </w:del>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jc w:val="both"/>
        <w:rPr>
          <w:rFonts w:ascii="Times New Roman" w:cs="Times New Roman" w:eastAsia="Times New Roman" w:hAnsi="Times New Roman"/>
          <w:sz w:val="24"/>
          <w:szCs w:val="24"/>
        </w:rPr>
      </w:pPr>
      <w:ins w:author="Valérie Ziegler" w:id="65" w:date="2015-10-14T23:02:29Z">
        <w:r w:rsidDel="00000000" w:rsidR="00000000" w:rsidRPr="00000000">
          <w:rPr>
            <w:rFonts w:ascii="Times New Roman" w:cs="Times New Roman" w:eastAsia="Times New Roman" w:hAnsi="Times New Roman"/>
            <w:sz w:val="24"/>
            <w:szCs w:val="24"/>
            <w:rtl w:val="0"/>
          </w:rPr>
          <w:t xml:space="preserve">L</w:t>
        </w:r>
      </w:ins>
      <w:del w:author="Valérie Ziegler" w:id="65" w:date="2015-10-14T23:02:29Z">
        <w:r w:rsidDel="00000000" w:rsidR="00000000" w:rsidRPr="00000000">
          <w:rPr>
            <w:rFonts w:ascii="Times New Roman" w:cs="Times New Roman" w:eastAsia="Times New Roman" w:hAnsi="Times New Roman"/>
            <w:sz w:val="24"/>
            <w:szCs w:val="24"/>
            <w:rtl w:val="0"/>
          </w:rPr>
          <w:delText xml:space="preserve">La première catégorie intègre l</w:delText>
        </w:r>
      </w:del>
      <w:r w:rsidDel="00000000" w:rsidR="00000000" w:rsidRPr="00000000">
        <w:rPr>
          <w:rFonts w:ascii="Times New Roman" w:cs="Times New Roman" w:eastAsia="Times New Roman" w:hAnsi="Times New Roman"/>
          <w:sz w:val="24"/>
          <w:szCs w:val="24"/>
          <w:rtl w:val="0"/>
        </w:rPr>
        <w:t xml:space="preserve">e maître d’ouvrage (Madame Nicole Le Pottier) et ses collègues. </w:t>
      </w:r>
    </w:p>
    <w:p w:rsidR="00000000" w:rsidDel="00000000" w:rsidP="00000000" w:rsidRDefault="00000000" w:rsidRPr="00000000">
      <w:pPr>
        <w:numPr>
          <w:ilvl w:val="0"/>
          <w:numId w:val="5"/>
        </w:numPr>
        <w:spacing w:before="0" w:line="360" w:lineRule="auto"/>
        <w:ind w:left="720" w:hanging="360"/>
        <w:contextualSpacing w:val="1"/>
        <w:jc w:val="both"/>
        <w:rPr>
          <w:ins w:author="Valérie Ziegler" w:id="67" w:date="2015-10-14T23:02:35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del w:author="Valérie Ziegler" w:id="66" w:date="2015-10-14T23:02:32Z">
        <w:r w:rsidDel="00000000" w:rsidR="00000000" w:rsidRPr="00000000">
          <w:rPr>
            <w:rFonts w:ascii="Times New Roman" w:cs="Times New Roman" w:eastAsia="Times New Roman" w:hAnsi="Times New Roman"/>
            <w:sz w:val="24"/>
            <w:szCs w:val="24"/>
            <w:rtl w:val="0"/>
          </w:rPr>
          <w:delText xml:space="preserve">a deuxième catégorie prend en compte l</w:delText>
        </w:r>
      </w:del>
      <w:r w:rsidDel="00000000" w:rsidR="00000000" w:rsidRPr="00000000">
        <w:rPr>
          <w:rFonts w:ascii="Times New Roman" w:cs="Times New Roman" w:eastAsia="Times New Roman" w:hAnsi="Times New Roman"/>
          <w:sz w:val="24"/>
          <w:szCs w:val="24"/>
          <w:rtl w:val="0"/>
        </w:rPr>
        <w:t xml:space="preserve">es étudiants régulièrement inscrits au cours de paléographie. </w:t>
      </w:r>
      <w:ins w:author="Valérie Ziegler" w:id="67" w:date="2015-10-14T23:02:35Z">
        <w:r w:rsidDel="00000000" w:rsidR="00000000" w:rsidRPr="00000000">
          <w:rPr>
            <w:rtl w:val="0"/>
          </w:rPr>
        </w:r>
      </w:ins>
    </w:p>
    <w:p w:rsidR="00000000" w:rsidDel="00000000" w:rsidP="00000000" w:rsidRDefault="00000000" w:rsidRPr="00000000">
      <w:pPr>
        <w:numPr>
          <w:ilvl w:val="0"/>
          <w:numId w:val="5"/>
        </w:numPr>
        <w:spacing w:before="0" w:line="360" w:lineRule="auto"/>
        <w:ind w:left="720" w:hanging="360"/>
        <w:contextualSpacing w:val="1"/>
        <w:jc w:val="both"/>
        <w:rPr>
          <w:rFonts w:ascii="Times New Roman" w:cs="Times New Roman" w:eastAsia="Times New Roman" w:hAnsi="Times New Roman"/>
          <w:sz w:val="24"/>
          <w:szCs w:val="24"/>
        </w:rPr>
        <w:pPrChange w:author="Valérie Ziegler" w:id="0" w:date="2015-10-14T23:02:35Z">
          <w:pPr>
            <w:numPr>
              <w:ilvl w:val="0"/>
              <w:numId w:val="5"/>
            </w:numPr>
            <w:spacing w:before="0" w:line="360" w:lineRule="auto"/>
            <w:ind w:left="720" w:hanging="360"/>
            <w:contextualSpacing w:val="1"/>
            <w:jc w:val="both"/>
          </w:pPr>
        </w:pPrChange>
      </w:pPr>
      <w:r w:rsidDel="00000000" w:rsidR="00000000" w:rsidRPr="00000000">
        <w:rPr>
          <w:rtl w:val="0"/>
        </w:rPr>
      </w:r>
    </w:p>
    <w:p w:rsidR="00000000" w:rsidDel="00000000" w:rsidP="00000000" w:rsidRDefault="00000000" w:rsidRPr="00000000">
      <w:pPr>
        <w:numPr>
          <w:ilvl w:val="0"/>
          <w:numId w:val="13"/>
        </w:numPr>
        <w:spacing w:after="200" w:before="0" w:line="276" w:lineRule="auto"/>
        <w:ind w:left="720" w:hanging="360"/>
        <w:contextualSpacing w:val="1"/>
        <w:rPr>
          <w:rFonts w:ascii="Times New Roman" w:cs="Times New Roman" w:eastAsia="Times New Roman" w:hAnsi="Times New Roman"/>
          <w:b w:val="1"/>
          <w:color w:val="1f497d"/>
          <w:sz w:val="28"/>
          <w:szCs w:val="28"/>
        </w:rPr>
      </w:pPr>
      <w:bookmarkStart w:colFirst="0" w:colLast="0" w:name="h.35nkun2" w:id="17"/>
      <w:bookmarkEnd w:id="17"/>
      <w:r w:rsidDel="00000000" w:rsidR="00000000" w:rsidRPr="00000000">
        <w:rPr>
          <w:rFonts w:ascii="Times New Roman" w:cs="Times New Roman" w:eastAsia="Times New Roman" w:hAnsi="Times New Roman"/>
          <w:b w:val="1"/>
          <w:color w:val="1f497d"/>
          <w:sz w:val="28"/>
          <w:szCs w:val="28"/>
          <w:rtl w:val="0"/>
        </w:rPr>
        <w:t xml:space="preserve">Principales contraintes, risques et opportunités</w:t>
      </w:r>
      <w:r w:rsidDel="00000000" w:rsidR="00000000" w:rsidRPr="00000000">
        <w:rPr>
          <w:rtl w:val="0"/>
        </w:rPr>
      </w:r>
    </w:p>
    <w:p w:rsidR="00000000" w:rsidDel="00000000" w:rsidP="00000000" w:rsidRDefault="00000000" w:rsidRPr="00000000">
      <w:pPr>
        <w:numPr>
          <w:ilvl w:val="0"/>
          <w:numId w:val="7"/>
        </w:numPr>
        <w:spacing w:after="200" w:before="0" w:line="276" w:lineRule="auto"/>
        <w:ind w:left="1080" w:hanging="360"/>
        <w:contextualSpacing w:val="1"/>
        <w:rPr>
          <w:rFonts w:ascii="Times New Roman" w:cs="Times New Roman" w:eastAsia="Times New Roman" w:hAnsi="Times New Roman"/>
          <w:color w:val="4f81bd"/>
          <w:sz w:val="26"/>
          <w:szCs w:val="26"/>
        </w:rPr>
      </w:pPr>
      <w:bookmarkStart w:colFirst="0" w:colLast="0" w:name="h.1ksv4uv" w:id="18"/>
      <w:bookmarkEnd w:id="18"/>
      <w:r w:rsidDel="00000000" w:rsidR="00000000" w:rsidRPr="00000000">
        <w:rPr>
          <w:rFonts w:ascii="Times New Roman" w:cs="Times New Roman" w:eastAsia="Times New Roman" w:hAnsi="Times New Roman"/>
          <w:color w:val="4f81bd"/>
          <w:sz w:val="26"/>
          <w:szCs w:val="26"/>
          <w:rtl w:val="0"/>
        </w:rPr>
        <w:t xml:space="preserve">Principales </w:t>
      </w:r>
      <w:r w:rsidDel="00000000" w:rsidR="00000000" w:rsidRPr="00000000">
        <w:rPr>
          <w:rFonts w:ascii="Times New Roman" w:cs="Times New Roman" w:eastAsia="Times New Roman" w:hAnsi="Times New Roman"/>
          <w:b w:val="0"/>
          <w:color w:val="4f81bd"/>
          <w:sz w:val="26"/>
          <w:szCs w:val="26"/>
          <w:rtl w:val="0"/>
        </w:rPr>
        <w:t xml:space="preserve">contraintes</w:t>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color w:val="000000"/>
          <w:sz w:val="24"/>
          <w:szCs w:val="24"/>
          <w:rtl w:val="0"/>
        </w:rPr>
        <w:t xml:space="preserve">Au cours de ce projet, l’équipe de travail sera confrontée aux contraintes qui suivent :</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Contrainte de temps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délais de production de la solution finale vis à vis de la charge du travail dans le cadre de notre formation. Pour pallier à cette difficulté, il sera judicieux d’une part de planifier des séances de travail en dehors des horaires </w:t>
      </w:r>
      <w:del w:author="Valérie Ziegler" w:id="69" w:date="2015-10-14T23:02:49Z">
        <w:r w:rsidDel="00000000" w:rsidR="00000000" w:rsidRPr="00000000">
          <w:rPr>
            <w:rFonts w:ascii="Times New Roman" w:cs="Times New Roman" w:eastAsia="Times New Roman" w:hAnsi="Times New Roman"/>
            <w:b w:val="0"/>
            <w:color w:val="000000"/>
            <w:sz w:val="24"/>
            <w:szCs w:val="24"/>
            <w:rtl w:val="0"/>
          </w:rPr>
          <w:delText xml:space="preserve">réglementaires </w:delText>
        </w:r>
      </w:del>
      <w:r w:rsidDel="00000000" w:rsidR="00000000" w:rsidRPr="00000000">
        <w:rPr>
          <w:rFonts w:ascii="Times New Roman" w:cs="Times New Roman" w:eastAsia="Times New Roman" w:hAnsi="Times New Roman"/>
          <w:b w:val="0"/>
          <w:color w:val="000000"/>
          <w:sz w:val="24"/>
          <w:szCs w:val="24"/>
          <w:rtl w:val="0"/>
        </w:rPr>
        <w:t xml:space="preserve">de cours et</w:t>
      </w:r>
      <w:ins w:author="Valérie Ziegler" w:id="70" w:date="2015-10-14T23:02:51Z">
        <w:r w:rsidDel="00000000" w:rsidR="00000000" w:rsidRPr="00000000">
          <w:rPr>
            <w:rFonts w:ascii="Times New Roman" w:cs="Times New Roman" w:eastAsia="Times New Roman" w:hAnsi="Times New Roman"/>
            <w:b w:val="0"/>
            <w:color w:val="000000"/>
            <w:sz w:val="24"/>
            <w:szCs w:val="24"/>
            <w:rtl w:val="0"/>
          </w:rPr>
          <w:t xml:space="preserve">,</w:t>
        </w:r>
      </w:ins>
      <w:r w:rsidDel="00000000" w:rsidR="00000000" w:rsidRPr="00000000">
        <w:rPr>
          <w:rFonts w:ascii="Times New Roman" w:cs="Times New Roman" w:eastAsia="Times New Roman" w:hAnsi="Times New Roman"/>
          <w:b w:val="0"/>
          <w:color w:val="000000"/>
          <w:sz w:val="24"/>
          <w:szCs w:val="24"/>
          <w:rtl w:val="0"/>
        </w:rPr>
        <w:t xml:space="preserve"> d’autre part</w:t>
      </w:r>
      <w:ins w:author="Valérie Ziegler" w:id="71" w:date="2015-10-14T23:02:54Z">
        <w:r w:rsidDel="00000000" w:rsidR="00000000" w:rsidRPr="00000000">
          <w:rPr>
            <w:rFonts w:ascii="Times New Roman" w:cs="Times New Roman" w:eastAsia="Times New Roman" w:hAnsi="Times New Roman"/>
            <w:b w:val="0"/>
            <w:color w:val="000000"/>
            <w:sz w:val="24"/>
            <w:szCs w:val="24"/>
            <w:rtl w:val="0"/>
          </w:rPr>
          <w:t xml:space="preserve">,</w:t>
        </w:r>
      </w:ins>
      <w:r w:rsidDel="00000000" w:rsidR="00000000" w:rsidRPr="00000000">
        <w:rPr>
          <w:rFonts w:ascii="Times New Roman" w:cs="Times New Roman" w:eastAsia="Times New Roman" w:hAnsi="Times New Roman"/>
          <w:b w:val="0"/>
          <w:color w:val="000000"/>
          <w:sz w:val="24"/>
          <w:szCs w:val="24"/>
          <w:rtl w:val="0"/>
        </w:rPr>
        <w:t xml:space="preserve"> d’effectuer en parallèle plusieurs activités du projet.</w:t>
      </w:r>
    </w:p>
    <w:p w:rsidR="00000000" w:rsidDel="00000000" w:rsidP="00000000" w:rsidRDefault="00000000" w:rsidRPr="00000000">
      <w:pPr>
        <w:numPr>
          <w:ilvl w:val="0"/>
          <w:numId w:val="9"/>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Contrainte de ressources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l’accès aux ressources matérielles est limité et </w:t>
      </w:r>
      <w:del w:author="Valérie Ziegler" w:id="72" w:date="2015-10-14T23:03:08Z">
        <w:r w:rsidDel="00000000" w:rsidR="00000000" w:rsidRPr="00000000">
          <w:rPr>
            <w:rFonts w:ascii="Times New Roman" w:cs="Times New Roman" w:eastAsia="Times New Roman" w:hAnsi="Times New Roman"/>
            <w:b w:val="0"/>
            <w:color w:val="000000"/>
            <w:sz w:val="24"/>
            <w:szCs w:val="24"/>
            <w:rtl w:val="0"/>
          </w:rPr>
          <w:delText xml:space="preserve">cela </w:delText>
        </w:r>
      </w:del>
      <w:r w:rsidDel="00000000" w:rsidR="00000000" w:rsidRPr="00000000">
        <w:rPr>
          <w:rFonts w:ascii="Times New Roman" w:cs="Times New Roman" w:eastAsia="Times New Roman" w:hAnsi="Times New Roman"/>
          <w:b w:val="0"/>
          <w:color w:val="000000"/>
          <w:sz w:val="24"/>
          <w:szCs w:val="24"/>
          <w:rtl w:val="0"/>
        </w:rPr>
        <w:t xml:space="preserve">rend complexe la réalisation de certaines phases du projet (par exemple: Pack Adobe). Cette contrainte pourra être contourné</w:t>
      </w:r>
      <w:ins w:author="Valérie Ziegler" w:id="73" w:date="2015-10-14T23:03:15Z">
        <w:r w:rsidDel="00000000" w:rsidR="00000000" w:rsidRPr="00000000">
          <w:rPr>
            <w:rFonts w:ascii="Times New Roman" w:cs="Times New Roman" w:eastAsia="Times New Roman" w:hAnsi="Times New Roman"/>
            <w:b w:val="0"/>
            <w:color w:val="000000"/>
            <w:sz w:val="24"/>
            <w:szCs w:val="24"/>
            <w:rtl w:val="0"/>
          </w:rPr>
          <w:t xml:space="preserve">e</w:t>
        </w:r>
      </w:ins>
      <w:r w:rsidDel="00000000" w:rsidR="00000000" w:rsidRPr="00000000">
        <w:rPr>
          <w:rFonts w:ascii="Times New Roman" w:cs="Times New Roman" w:eastAsia="Times New Roman" w:hAnsi="Times New Roman"/>
          <w:b w:val="0"/>
          <w:color w:val="000000"/>
          <w:sz w:val="24"/>
          <w:szCs w:val="24"/>
          <w:rtl w:val="0"/>
        </w:rPr>
        <w:t xml:space="preserve"> par l’utilisation de certains outils sous  Licence Publique Générale GNU (licence des logiciels libres) et dont gratuits.</w:t>
      </w:r>
    </w:p>
    <w:p w:rsidR="00000000" w:rsidDel="00000000" w:rsidP="00000000" w:rsidRDefault="00000000" w:rsidRPr="00000000">
      <w:pPr>
        <w:numPr>
          <w:ilvl w:val="0"/>
          <w:numId w:val="9"/>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Contrainte de</w:t>
      </w:r>
      <w:del w:author="Valérie Ziegler" w:id="74" w:date="2015-10-14T23:03:19Z">
        <w:r w:rsidDel="00000000" w:rsidR="00000000" w:rsidRPr="00000000">
          <w:rPr>
            <w:rFonts w:ascii="Times New Roman" w:cs="Times New Roman" w:eastAsia="Times New Roman" w:hAnsi="Times New Roman"/>
            <w:b w:val="1"/>
            <w:sz w:val="24"/>
            <w:szCs w:val="24"/>
            <w:rtl w:val="0"/>
          </w:rPr>
          <w:delText xml:space="preserve">s</w:delText>
        </w:r>
      </w:del>
      <w:r w:rsidDel="00000000" w:rsidR="00000000" w:rsidRPr="00000000">
        <w:rPr>
          <w:rFonts w:ascii="Times New Roman" w:cs="Times New Roman" w:eastAsia="Times New Roman" w:hAnsi="Times New Roman"/>
          <w:b w:val="1"/>
          <w:sz w:val="24"/>
          <w:szCs w:val="24"/>
          <w:rtl w:val="0"/>
        </w:rPr>
        <w:t xml:space="preserve"> compétences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l’équipe de travail est composée de personne ayant des compétences limitées aux outils et aux technologies Web (PHP / MYSQL , JavaScript/jQuery ). Pour faire face à cette contrainte une auto formation rapide sur ces outils s’avère donc nécessaire pour les membres de l’équipe.</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200" w:before="0" w:line="276" w:lineRule="auto"/>
        <w:ind w:left="1080" w:hanging="360"/>
        <w:contextualSpacing w:val="1"/>
        <w:rPr>
          <w:rFonts w:ascii="Times New Roman" w:cs="Times New Roman" w:eastAsia="Times New Roman" w:hAnsi="Times New Roman"/>
          <w:color w:val="4f81bd"/>
          <w:sz w:val="26"/>
          <w:szCs w:val="26"/>
        </w:rPr>
      </w:pPr>
      <w:bookmarkStart w:colFirst="0" w:colLast="0" w:name="h.44sinio" w:id="19"/>
      <w:bookmarkEnd w:id="19"/>
      <w:commentRangeStart w:id="8"/>
      <w:r w:rsidDel="00000000" w:rsidR="00000000" w:rsidRPr="00000000">
        <w:rPr>
          <w:rFonts w:ascii="Times New Roman" w:cs="Times New Roman" w:eastAsia="Times New Roman" w:hAnsi="Times New Roman"/>
          <w:b w:val="0"/>
          <w:color w:val="4f81bd"/>
          <w:sz w:val="26"/>
          <w:szCs w:val="26"/>
          <w:rtl w:val="0"/>
        </w:rPr>
        <w:t xml:space="preserve">Risque </w:t>
      </w:r>
      <w:commentRangeEnd w:id="8"/>
      <w:r w:rsidDel="00000000" w:rsidR="00000000" w:rsidRPr="00000000">
        <w:commentReference w:id="8"/>
      </w:r>
      <w:r w:rsidDel="00000000" w:rsidR="00000000" w:rsidRPr="00000000">
        <w:rPr>
          <w:rFonts w:ascii="Times New Roman" w:cs="Times New Roman" w:eastAsia="Times New Roman" w:hAnsi="Times New Roman"/>
          <w:b w:val="0"/>
          <w:color w:val="4f81bd"/>
          <w:sz w:val="26"/>
          <w:szCs w:val="26"/>
          <w:rtl w:val="0"/>
        </w:rPr>
        <w:t xml:space="preserve">:</w:t>
      </w:r>
      <w:r w:rsidDel="00000000" w:rsidR="00000000" w:rsidRPr="00000000">
        <w:rPr>
          <w:rtl w:val="0"/>
        </w:rPr>
      </w:r>
    </w:p>
    <w:p w:rsidR="00000000" w:rsidDel="00000000" w:rsidP="00000000" w:rsidRDefault="00000000" w:rsidRPr="00000000">
      <w:pPr>
        <w:spacing w:after="0" w:line="360" w:lineRule="auto"/>
        <w:ind w:firstLine="360"/>
        <w:contextualSpacing w:val="0"/>
        <w:jc w:val="both"/>
      </w:pPr>
      <w:r w:rsidDel="00000000" w:rsidR="00000000" w:rsidRPr="00000000">
        <w:rPr>
          <w:rFonts w:ascii="Times New Roman" w:cs="Times New Roman" w:eastAsia="Times New Roman" w:hAnsi="Times New Roman"/>
          <w:color w:val="000000"/>
          <w:sz w:val="24"/>
          <w:szCs w:val="24"/>
          <w:rtl w:val="0"/>
        </w:rPr>
        <w:t xml:space="preserve">Les risques que peut comporter notre projet sont :</w:t>
      </w:r>
      <w:r w:rsidDel="00000000" w:rsidR="00000000" w:rsidRPr="00000000">
        <w:rPr>
          <w:rtl w:val="0"/>
        </w:rPr>
      </w:r>
    </w:p>
    <w:p w:rsidR="00000000" w:rsidDel="00000000" w:rsidP="00000000" w:rsidRDefault="00000000" w:rsidRPr="00000000">
      <w:pPr>
        <w:numPr>
          <w:ilvl w:val="0"/>
          <w:numId w:val="15"/>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Problème dans le serveur contenant le projet.</w:t>
      </w:r>
    </w:p>
    <w:p w:rsidR="00000000" w:rsidDel="00000000" w:rsidP="00000000" w:rsidRDefault="00000000" w:rsidRPr="00000000">
      <w:pPr>
        <w:numPr>
          <w:ilvl w:val="0"/>
          <w:numId w:val="15"/>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Incompréhension des besoins du client.</w:t>
      </w:r>
    </w:p>
    <w:p w:rsidR="00000000" w:rsidDel="00000000" w:rsidP="00000000" w:rsidRDefault="00000000" w:rsidRPr="00000000">
      <w:pPr>
        <w:numPr>
          <w:ilvl w:val="0"/>
          <w:numId w:val="15"/>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Le projet ne couvre pas tous les exigences fonctionnelles du client.</w:t>
      </w:r>
    </w:p>
    <w:p w:rsidR="00000000" w:rsidDel="00000000" w:rsidP="00000000" w:rsidRDefault="00000000" w:rsidRPr="00000000">
      <w:pPr>
        <w:numPr>
          <w:ilvl w:val="0"/>
          <w:numId w:val="15"/>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Mauvaise organisation.</w:t>
      </w:r>
    </w:p>
    <w:p w:rsidR="00000000" w:rsidDel="00000000" w:rsidP="00000000" w:rsidRDefault="00000000" w:rsidRPr="00000000">
      <w:pPr>
        <w:numPr>
          <w:ilvl w:val="0"/>
          <w:numId w:val="15"/>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Mauvaise entente de l’équipe.</w:t>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Maitrise des risques</w:t>
      </w:r>
    </w:p>
    <w:p w:rsidR="00000000" w:rsidDel="00000000" w:rsidP="00000000" w:rsidRDefault="00000000" w:rsidRPr="00000000">
      <w:pPr>
        <w:spacing w:after="0" w:line="360" w:lineRule="auto"/>
        <w:contextualSpacing w:val="0"/>
        <w:jc w:val="both"/>
        <w:rPr>
          <w:del w:author="Valérie Ziegler" w:id="75" w:date="2015-10-14T23:04:09Z"/>
        </w:rPr>
      </w:pPr>
      <w:del w:author="Valérie Ziegler" w:id="75" w:date="2015-10-14T23:04:09Z">
        <w:r w:rsidDel="00000000" w:rsidR="00000000" w:rsidRPr="00000000">
          <w:rPr>
            <w:rFonts w:ascii="Times New Roman" w:cs="Times New Roman" w:eastAsia="Times New Roman" w:hAnsi="Times New Roman"/>
            <w:color w:val="000000"/>
            <w:sz w:val="24"/>
            <w:szCs w:val="24"/>
            <w:rtl w:val="0"/>
          </w:rPr>
          <w:delText xml:space="preserve">      Ce sont des mesures ayant pour objectif de minimiser l'impact des risques sur le projet. Ces mesures correspondent respectivement aux risques énoncés ci-dessus :</w:delText>
        </w:r>
      </w:del>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Prévoir un serveur de secours (Hébergement ailleurs) .</w:t>
      </w:r>
    </w:p>
    <w:p w:rsidR="00000000" w:rsidDel="00000000" w:rsidP="00000000" w:rsidRDefault="00000000" w:rsidRPr="00000000">
      <w:pPr>
        <w:numPr>
          <w:ilvl w:val="0"/>
          <w:numId w:val="14"/>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Fournir et faire valider les prototypes par le client lors des premières itérations.</w:t>
      </w:r>
    </w:p>
    <w:p w:rsidR="00000000" w:rsidDel="00000000" w:rsidP="00000000" w:rsidRDefault="00000000" w:rsidRPr="00000000">
      <w:pPr>
        <w:numPr>
          <w:ilvl w:val="0"/>
          <w:numId w:val="14"/>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Proposer des solutions alternatives pour le client et mettre en œuvre un système correctif.</w:t>
      </w:r>
    </w:p>
    <w:p w:rsidR="00000000" w:rsidDel="00000000" w:rsidP="00000000" w:rsidRDefault="00000000" w:rsidRPr="00000000">
      <w:pPr>
        <w:numPr>
          <w:ilvl w:val="0"/>
          <w:numId w:val="14"/>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Appliquer les consignes vues lors des modules gestion de projet et projet transversal</w:t>
      </w:r>
    </w:p>
    <w:p w:rsidR="00000000" w:rsidDel="00000000" w:rsidP="00000000" w:rsidRDefault="00000000" w:rsidRPr="00000000">
      <w:pPr>
        <w:numPr>
          <w:ilvl w:val="0"/>
          <w:numId w:val="14"/>
        </w:numPr>
        <w:spacing w:after="0" w:before="0" w:line="360" w:lineRule="auto"/>
        <w:ind w:left="720" w:hanging="360"/>
        <w:contextualSpacing w:val="1"/>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Avoir le sens de responsabilité pour tous les membres du groupe .Pour le chef du projet savoir gérer les conflits et manager l’équipe.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after="200" w:before="0" w:line="276" w:lineRule="auto"/>
        <w:ind w:left="1080" w:hanging="360"/>
        <w:contextualSpacing w:val="1"/>
        <w:rPr>
          <w:rFonts w:ascii="Times New Roman" w:cs="Times New Roman" w:eastAsia="Times New Roman" w:hAnsi="Times New Roman"/>
          <w:color w:val="4f81bd"/>
          <w:sz w:val="26"/>
          <w:szCs w:val="26"/>
        </w:rPr>
      </w:pPr>
      <w:bookmarkStart w:colFirst="0" w:colLast="0" w:name="h.2jxsxqh" w:id="20"/>
      <w:bookmarkEnd w:id="20"/>
      <w:r w:rsidDel="00000000" w:rsidR="00000000" w:rsidRPr="00000000">
        <w:rPr>
          <w:rFonts w:ascii="Times New Roman" w:cs="Times New Roman" w:eastAsia="Times New Roman" w:hAnsi="Times New Roman"/>
          <w:b w:val="0"/>
          <w:color w:val="4f81bd"/>
          <w:sz w:val="26"/>
          <w:szCs w:val="26"/>
          <w:rtl w:val="0"/>
        </w:rPr>
        <w:t xml:space="preserve">Opportunités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En termes d’opportunité, on aura en fin de processus :</w:t>
      </w:r>
    </w:p>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système informatique réalisé avec des moyens réduits ;</w:t>
      </w:r>
    </w:p>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solution qui pourra évoluer et être utilisée au niveau universitaire pour faciliter et améliorer l’apprentissage, non pas seulement de la paléographie, mais aussi de plusieurs autres disciplines notamment les langues étrangères ;</w:t>
      </w:r>
    </w:p>
    <w:p w:rsidR="00000000" w:rsidDel="00000000" w:rsidP="00000000" w:rsidRDefault="00000000" w:rsidRPr="00000000">
      <w:pPr>
        <w:numPr>
          <w:ilvl w:val="0"/>
          <w:numId w:val="6"/>
        </w:numPr>
        <w:spacing w:after="0" w:before="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expérience de plus</w:t>
      </w:r>
      <w:del w:author="Valérie Ziegler" w:id="76" w:date="2015-10-14T23:05:1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pour l’équipe de projet, qui pourra être réutilisée dans un avenir proche pour l’obtention d’un travail en gestion de projet multimédia.</w:t>
      </w:r>
    </w:p>
    <w:p w:rsidR="00000000" w:rsidDel="00000000" w:rsidP="00000000" w:rsidRDefault="00000000" w:rsidRPr="00000000">
      <w:pPr>
        <w:spacing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after="200" w:before="0" w:line="276" w:lineRule="auto"/>
        <w:ind w:left="720" w:hanging="360"/>
        <w:contextualSpacing w:val="1"/>
        <w:rPr>
          <w:rFonts w:ascii="Times New Roman" w:cs="Times New Roman" w:eastAsia="Times New Roman" w:hAnsi="Times New Roman"/>
          <w:b w:val="1"/>
          <w:color w:val="1f497d"/>
          <w:sz w:val="28"/>
          <w:szCs w:val="28"/>
        </w:rPr>
      </w:pPr>
      <w:bookmarkStart w:colFirst="0" w:colLast="0" w:name="h.z337ya" w:id="21"/>
      <w:bookmarkEnd w:id="21"/>
      <w:r w:rsidDel="00000000" w:rsidR="00000000" w:rsidRPr="00000000">
        <w:rPr>
          <w:rFonts w:ascii="Times New Roman" w:cs="Times New Roman" w:eastAsia="Times New Roman" w:hAnsi="Times New Roman"/>
          <w:b w:val="1"/>
          <w:color w:val="1f497d"/>
          <w:sz w:val="28"/>
          <w:szCs w:val="28"/>
          <w:rtl w:val="0"/>
        </w:rPr>
        <w:t xml:space="preserve">Organisation globale du projet</w:t>
      </w:r>
      <w:r w:rsidDel="00000000" w:rsidR="00000000" w:rsidRPr="00000000">
        <w:rPr>
          <w:rtl w:val="0"/>
        </w:rPr>
      </w:r>
    </w:p>
    <w:p w:rsidR="00000000" w:rsidDel="00000000" w:rsidP="00000000" w:rsidRDefault="00000000" w:rsidRPr="00000000">
      <w:pPr>
        <w:numPr>
          <w:ilvl w:val="0"/>
          <w:numId w:val="8"/>
        </w:numPr>
        <w:spacing w:after="200" w:before="0" w:line="360" w:lineRule="auto"/>
        <w:ind w:left="720" w:hanging="360"/>
        <w:contextualSpacing w:val="1"/>
        <w:jc w:val="both"/>
        <w:rPr>
          <w:rFonts w:ascii="Times New Roman" w:cs="Times New Roman" w:eastAsia="Times New Roman" w:hAnsi="Times New Roman"/>
          <w:color w:val="4f81bd"/>
          <w:sz w:val="28"/>
          <w:szCs w:val="28"/>
        </w:rPr>
      </w:pPr>
      <w:bookmarkStart w:colFirst="0" w:colLast="0" w:name="h.3j2qqm3" w:id="22"/>
      <w:bookmarkEnd w:id="22"/>
      <w:r w:rsidDel="00000000" w:rsidR="00000000" w:rsidRPr="00000000">
        <w:rPr>
          <w:rFonts w:ascii="Times New Roman" w:cs="Times New Roman" w:eastAsia="Times New Roman" w:hAnsi="Times New Roman"/>
          <w:b w:val="0"/>
          <w:color w:val="4f81bd"/>
          <w:sz w:val="28"/>
          <w:szCs w:val="28"/>
          <w:rtl w:val="0"/>
        </w:rPr>
        <w:t xml:space="preserve">Acteurs</w:t>
      </w:r>
      <w:r w:rsidDel="00000000" w:rsidR="00000000" w:rsidRPr="00000000">
        <w:rPr>
          <w:rtl w:val="0"/>
        </w:rPr>
      </w:r>
    </w:p>
    <w:p w:rsidR="00000000" w:rsidDel="00000000" w:rsidP="00000000" w:rsidRDefault="00000000" w:rsidRPr="00000000">
      <w:pPr>
        <w:numPr>
          <w:ilvl w:val="0"/>
          <w:numId w:val="11"/>
        </w:numPr>
        <w:spacing w:after="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Maitre d’ouvrage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Madame Nicole Le Pottier</w:t>
      </w:r>
    </w:p>
    <w:p w:rsidR="00000000" w:rsidDel="00000000" w:rsidP="00000000" w:rsidRDefault="00000000" w:rsidRPr="00000000">
      <w:pPr>
        <w:numPr>
          <w:ilvl w:val="0"/>
          <w:numId w:val="11"/>
        </w:numPr>
        <w:spacing w:after="0" w:before="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Maitre</w:t>
      </w:r>
      <w:ins w:author="Valérie Ziegler" w:id="77" w:date="2015-10-14T23:05:47Z">
        <w:r w:rsidDel="00000000" w:rsidR="00000000" w:rsidRPr="00000000">
          <w:rPr>
            <w:rFonts w:ascii="Times New Roman" w:cs="Times New Roman" w:eastAsia="Times New Roman" w:hAnsi="Times New Roman"/>
            <w:b w:val="1"/>
            <w:i w:val="1"/>
            <w:sz w:val="24"/>
            <w:szCs w:val="24"/>
            <w:rtl w:val="0"/>
          </w:rPr>
          <w:t xml:space="preserve">s</w:t>
        </w:r>
      </w:ins>
      <w:r w:rsidDel="00000000" w:rsidR="00000000" w:rsidRPr="00000000">
        <w:rPr>
          <w:rFonts w:ascii="Times New Roman" w:cs="Times New Roman" w:eastAsia="Times New Roman" w:hAnsi="Times New Roman"/>
          <w:b w:val="1"/>
          <w:i w:val="1"/>
          <w:sz w:val="24"/>
          <w:szCs w:val="24"/>
          <w:rtl w:val="0"/>
        </w:rPr>
        <w:t xml:space="preserve"> d’œuvre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IFRAH Anass / EZBIRI Ali / WAFOO Lionel /</w:t>
      </w:r>
      <w:r w:rsidDel="00000000" w:rsidR="00000000" w:rsidRPr="00000000">
        <w:rPr>
          <w:rFonts w:ascii="Times New Roman" w:cs="Times New Roman" w:eastAsia="Times New Roman" w:hAnsi="Times New Roman"/>
          <w:color w:val="000000"/>
          <w:sz w:val="24"/>
          <w:szCs w:val="24"/>
          <w:rtl w:val="0"/>
        </w:rPr>
        <w:t xml:space="preserve"> BAH THIERNO Abdoulaye.</w:t>
      </w:r>
      <w:r w:rsidDel="00000000" w:rsidR="00000000" w:rsidRPr="00000000">
        <w:rPr>
          <w:rtl w:val="0"/>
        </w:rPr>
      </w:r>
    </w:p>
    <w:p w:rsidR="00000000" w:rsidDel="00000000" w:rsidP="00000000" w:rsidRDefault="00000000" w:rsidRPr="00000000">
      <w:pPr>
        <w:numPr>
          <w:ilvl w:val="0"/>
          <w:numId w:val="11"/>
        </w:numPr>
        <w:spacing w:before="0" w:line="360" w:lineRule="auto"/>
        <w:ind w:left="720" w:hanging="360"/>
        <w:contextualSpacing w:val="1"/>
        <w:jc w:val="both"/>
        <w:rPr>
          <w:del w:author="Valérie Ziegler" w:id="78" w:date="2015-10-14T23:05:56Z"/>
          <w:rFonts w:ascii="Times New Roman" w:cs="Times New Roman" w:eastAsia="Times New Roman" w:hAnsi="Times New Roman"/>
          <w:sz w:val="24"/>
          <w:szCs w:val="24"/>
        </w:rPr>
      </w:pPr>
      <w:del w:author="Valérie Ziegler" w:id="78" w:date="2015-10-14T23:05:56Z">
        <w:r w:rsidDel="00000000" w:rsidR="00000000" w:rsidRPr="00000000">
          <w:rPr>
            <w:rFonts w:ascii="Times New Roman" w:cs="Times New Roman" w:eastAsia="Times New Roman" w:hAnsi="Times New Roman"/>
            <w:b w:val="1"/>
            <w:i w:val="1"/>
            <w:sz w:val="24"/>
            <w:szCs w:val="24"/>
            <w:rtl w:val="0"/>
          </w:rPr>
          <w:delText xml:space="preserve">Public ciblé</w:delText>
        </w:r>
        <w:r w:rsidDel="00000000" w:rsidR="00000000" w:rsidRPr="00000000">
          <w:rPr>
            <w:rFonts w:ascii="Times New Roman" w:cs="Times New Roman" w:eastAsia="Times New Roman" w:hAnsi="Times New Roman"/>
            <w:sz w:val="24"/>
            <w:szCs w:val="24"/>
            <w:rtl w:val="0"/>
          </w:rPr>
          <w:delText xml:space="preserve"> : </w:delText>
        </w:r>
        <w:r w:rsidDel="00000000" w:rsidR="00000000" w:rsidRPr="00000000">
          <w:rPr>
            <w:rFonts w:ascii="Times New Roman" w:cs="Times New Roman" w:eastAsia="Times New Roman" w:hAnsi="Times New Roman"/>
            <w:color w:val="000000"/>
            <w:sz w:val="24"/>
            <w:szCs w:val="24"/>
            <w:rtl w:val="0"/>
          </w:rPr>
          <w:delText xml:space="preserve">Madame Nicole Le Pottier, Enseignants et Les étudiants de l’université de Toulouse 2 Jean Jaurès ayant un cours de paléographie et ceux désirant apprendre et/ou approfondir leur connaissance dans ce domaine.</w:delText>
        </w:r>
        <w:r w:rsidDel="00000000" w:rsidR="00000000" w:rsidRPr="00000000">
          <w:rPr>
            <w:rtl w:val="0"/>
          </w:rPr>
        </w:r>
      </w:del>
    </w:p>
    <w:p w:rsidR="00000000" w:rsidDel="00000000" w:rsidP="00000000" w:rsidRDefault="00000000" w:rsidRPr="00000000">
      <w:pPr>
        <w:numPr>
          <w:ilvl w:val="0"/>
          <w:numId w:val="8"/>
        </w:numPr>
        <w:spacing w:after="200" w:before="0" w:line="360" w:lineRule="auto"/>
        <w:ind w:left="720" w:hanging="360"/>
        <w:contextualSpacing w:val="1"/>
        <w:jc w:val="both"/>
        <w:rPr>
          <w:rFonts w:ascii="Times New Roman" w:cs="Times New Roman" w:eastAsia="Times New Roman" w:hAnsi="Times New Roman"/>
          <w:color w:val="4f81bd"/>
          <w:sz w:val="28"/>
          <w:szCs w:val="28"/>
        </w:rPr>
      </w:pPr>
      <w:bookmarkStart w:colFirst="0" w:colLast="0" w:name="h.c20dtxhskdp9" w:id="23"/>
      <w:bookmarkEnd w:id="23"/>
      <w:r w:rsidDel="00000000" w:rsidR="00000000" w:rsidRPr="00000000">
        <w:rPr>
          <w:rFonts w:ascii="Times New Roman" w:cs="Times New Roman" w:eastAsia="Times New Roman" w:hAnsi="Times New Roman"/>
          <w:b w:val="0"/>
          <w:color w:val="4f81bd"/>
          <w:sz w:val="28"/>
          <w:szCs w:val="28"/>
          <w:rtl w:val="0"/>
        </w:rPr>
        <w:t xml:space="preserve">L’équipe du projet</w:t>
      </w:r>
    </w:p>
    <w:p w:rsidR="00000000" w:rsidDel="00000000" w:rsidP="00000000" w:rsidRDefault="00000000" w:rsidRPr="00000000">
      <w:pPr>
        <w:spacing w:after="200" w:before="0" w:line="360" w:lineRule="auto"/>
        <w:contextualSpacing w:val="0"/>
        <w:jc w:val="both"/>
      </w:pPr>
      <w:bookmarkStart w:colFirst="0" w:colLast="0" w:name="h.1y810tw" w:id="24"/>
      <w:bookmarkEnd w:id="24"/>
      <w:r w:rsidDel="00000000" w:rsidR="00000000" w:rsidRPr="00000000">
        <w:rPr>
          <w:rtl w:val="0"/>
        </w:rPr>
      </w:r>
    </w:p>
    <w:tbl>
      <w:tblPr>
        <w:tblStyle w:val="Table1"/>
        <w:bidi w:val="0"/>
        <w:tblW w:w="9501.0" w:type="dxa"/>
        <w:jc w:val="center"/>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2"/>
        <w:gridCol w:w="1916"/>
        <w:gridCol w:w="1598"/>
        <w:gridCol w:w="2567"/>
        <w:gridCol w:w="1758"/>
        <w:tblGridChange w:id="0">
          <w:tblGrid>
            <w:gridCol w:w="1662"/>
            <w:gridCol w:w="1916"/>
            <w:gridCol w:w="1598"/>
            <w:gridCol w:w="2567"/>
            <w:gridCol w:w="1758"/>
          </w:tblGrid>
        </w:tblGridChange>
      </w:tblGrid>
      <w:tr>
        <w:trPr>
          <w:trHeight w:val="840" w:hRule="atLeast"/>
        </w:trPr>
        <w:tc>
          <w:tcPr>
            <w:shd w:fill="fdeada"/>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1f497d"/>
                <w:rtl w:val="0"/>
              </w:rPr>
              <w:t xml:space="preserve">Nom et Prénom</w:t>
            </w:r>
          </w:p>
        </w:tc>
        <w:tc>
          <w:tcPr>
            <w:shd w:fill="fdeada"/>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1f497d"/>
                <w:rtl w:val="0"/>
              </w:rPr>
              <w:t xml:space="preserve">Compétence</w:t>
            </w:r>
            <w:r w:rsidDel="00000000" w:rsidR="00000000" w:rsidRPr="00000000">
              <w:rPr>
                <w:rtl w:val="0"/>
              </w:rPr>
            </w:r>
          </w:p>
        </w:tc>
        <w:tc>
          <w:tcPr>
            <w:shd w:fill="fdeada"/>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1f497d"/>
                <w:rtl w:val="0"/>
              </w:rPr>
              <w:t xml:space="preserve">Chef de projet</w:t>
            </w:r>
            <w:r w:rsidDel="00000000" w:rsidR="00000000" w:rsidRPr="00000000">
              <w:rPr>
                <w:rtl w:val="0"/>
              </w:rPr>
            </w:r>
          </w:p>
        </w:tc>
        <w:tc>
          <w:tcPr>
            <w:shd w:fill="fdeada"/>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1f497d"/>
                <w:rtl w:val="0"/>
              </w:rPr>
              <w:t xml:space="preserve">Adresse e-mail</w:t>
            </w:r>
            <w:r w:rsidDel="00000000" w:rsidR="00000000" w:rsidRPr="00000000">
              <w:rPr>
                <w:rtl w:val="0"/>
              </w:rPr>
            </w:r>
          </w:p>
        </w:tc>
        <w:tc>
          <w:tcPr>
            <w:shd w:fill="fdeada"/>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1f497d"/>
                <w:rtl w:val="0"/>
              </w:rPr>
              <w:t xml:space="preserve">N° Téléphone</w:t>
            </w:r>
          </w:p>
        </w:tc>
      </w:tr>
      <w:tr>
        <w:trPr>
          <w:trHeight w:val="1120" w:hRule="atLeast"/>
        </w:trP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000000"/>
                <w:rtl w:val="0"/>
              </w:rPr>
              <w:t xml:space="preserve">EZBIRI Ali</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Management d’équipe projet   - Architecture de l'information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La phase d’avant-projet</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ezbiri.li@gmail.com</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rtl w:val="0"/>
              </w:rPr>
              <w:t xml:space="preserve">07 53 01 98 95</w:t>
            </w:r>
            <w:r w:rsidDel="00000000" w:rsidR="00000000" w:rsidRPr="00000000">
              <w:rPr>
                <w:rtl w:val="0"/>
              </w:rPr>
            </w:r>
          </w:p>
        </w:tc>
      </w:tr>
      <w:tr>
        <w:trPr>
          <w:trHeight w:val="840" w:hRule="atLeast"/>
        </w:trP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000000"/>
                <w:rtl w:val="0"/>
              </w:rPr>
              <w:t xml:space="preserve">WAFOO Lionel</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Réalisation design web       -communication</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La phase de conception</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lionelwaffo@yahoo.fr</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rtl w:val="0"/>
              </w:rPr>
              <w:t xml:space="preserve">06.05.85.52.58</w:t>
            </w:r>
          </w:p>
        </w:tc>
      </w:tr>
      <w:tr>
        <w:trPr>
          <w:trHeight w:val="540" w:hRule="atLeast"/>
        </w:trP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000000"/>
                <w:rtl w:val="0"/>
              </w:rPr>
              <w:t xml:space="preserve">IFRAH Anass</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-Conception      -Développement</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La phase de production</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ifrah.anass@gmail.com </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rtl w:val="0"/>
              </w:rPr>
              <w:t xml:space="preserve">07.81.89.63.14</w:t>
            </w:r>
          </w:p>
        </w:tc>
      </w:tr>
      <w:tr>
        <w:trPr>
          <w:trHeight w:val="840" w:hRule="atLeast"/>
        </w:trP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000000"/>
                <w:rtl w:val="0"/>
              </w:rPr>
              <w:t xml:space="preserve">BAH THIERNO Abdoulaye</w:t>
            </w:r>
          </w:p>
        </w:tc>
        <w:tc>
          <w:tcPr/>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rtl w:val="0"/>
              </w:rPr>
              <w:t xml:space="preserve">-Rédaction</w:t>
            </w:r>
          </w:p>
          <w:p w:rsidR="00000000" w:rsidDel="00000000" w:rsidP="00000000" w:rsidRDefault="00000000" w:rsidRPr="00000000">
            <w:pPr>
              <w:spacing w:before="0" w:lineRule="auto"/>
              <w:contextualSpacing w:val="0"/>
              <w:jc w:val="center"/>
            </w:pPr>
            <w:r w:rsidDel="00000000" w:rsidR="00000000" w:rsidRPr="00000000">
              <w:rPr>
                <w:rFonts w:ascii="Times New Roman" w:cs="Times New Roman" w:eastAsia="Times New Roman" w:hAnsi="Times New Roman"/>
                <w:rtl w:val="0"/>
              </w:rPr>
              <w:t xml:space="preserve">-Communication</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8"/>
                <w:szCs w:val="28"/>
                <w:rtl w:val="0"/>
              </w:rPr>
              <w:t xml:space="preserve"> -------------</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Bahth1402@gmail.com</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rtl w:val="0"/>
              </w:rPr>
              <w:t xml:space="preserve">07.51.40.76.20</w:t>
            </w:r>
          </w:p>
        </w:tc>
      </w:tr>
    </w:tbl>
    <w:p w:rsidR="00000000" w:rsidDel="00000000" w:rsidP="00000000" w:rsidRDefault="00000000" w:rsidRPr="00000000">
      <w:pPr>
        <w:spacing w:line="360" w:lineRule="auto"/>
        <w:ind w:left="720" w:firstLine="0"/>
        <w:contextualSpacing w:val="0"/>
        <w:jc w:val="center"/>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8"/>
        </w:numPr>
        <w:spacing w:after="200" w:before="0" w:line="360" w:lineRule="auto"/>
        <w:ind w:left="720" w:hanging="360"/>
        <w:contextualSpacing w:val="1"/>
        <w:jc w:val="both"/>
        <w:rPr>
          <w:rFonts w:ascii="Times New Roman" w:cs="Times New Roman" w:eastAsia="Times New Roman" w:hAnsi="Times New Roman"/>
          <w:color w:val="4f81bd"/>
          <w:sz w:val="28"/>
          <w:szCs w:val="28"/>
        </w:rPr>
      </w:pPr>
      <w:bookmarkStart w:colFirst="0" w:colLast="0" w:name="h.4i7ojhp" w:id="25"/>
      <w:bookmarkEnd w:id="25"/>
      <w:commentRangeStart w:id="9"/>
      <w:r w:rsidDel="00000000" w:rsidR="00000000" w:rsidRPr="00000000">
        <w:rPr>
          <w:rFonts w:ascii="Times New Roman" w:cs="Times New Roman" w:eastAsia="Times New Roman" w:hAnsi="Times New Roman"/>
          <w:color w:val="4f81bd"/>
          <w:sz w:val="28"/>
          <w:szCs w:val="28"/>
          <w:rtl w:val="0"/>
        </w:rPr>
        <w:t xml:space="preserve">La </w:t>
      </w:r>
      <w:r w:rsidDel="00000000" w:rsidR="00000000" w:rsidRPr="00000000">
        <w:rPr>
          <w:rFonts w:ascii="Times New Roman" w:cs="Times New Roman" w:eastAsia="Times New Roman" w:hAnsi="Times New Roman"/>
          <w:b w:val="0"/>
          <w:color w:val="4f81bd"/>
          <w:sz w:val="28"/>
          <w:szCs w:val="28"/>
          <w:rtl w:val="0"/>
        </w:rPr>
        <w:t xml:space="preserve">méthodologie</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Pour mener à bien ce projet, nous proposons que soit adoptée la méthodologie de travail suivante :</w:t>
      </w:r>
    </w:p>
    <w:p w:rsidR="00000000" w:rsidDel="00000000" w:rsidP="00000000" w:rsidRDefault="00000000" w:rsidRPr="00000000">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Neuf réunions fixes avec le porteur du projet pour la restitution et un bref exposé sur les principaux liv</w:t>
      </w:r>
      <w:r w:rsidDel="00000000" w:rsidR="00000000" w:rsidRPr="00000000">
        <w:rPr>
          <w:rFonts w:ascii="Times New Roman" w:cs="Times New Roman" w:eastAsia="Times New Roman" w:hAnsi="Times New Roman"/>
          <w:sz w:val="24"/>
          <w:szCs w:val="24"/>
          <w:rtl w:val="0"/>
        </w:rPr>
        <w:t xml:space="preserve">rables</w:t>
      </w:r>
      <w:ins w:author="Valérie Ziegler" w:id="79" w:date="2015-10-14T23:06:1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réparti</w:t>
      </w:r>
      <w:del w:author="Valérie Ziegler" w:id="80" w:date="2015-10-14T23:06:11Z">
        <w:r w:rsidDel="00000000" w:rsidR="00000000" w:rsidRPr="00000000">
          <w:rPr>
            <w:rFonts w:ascii="Times New Roman" w:cs="Times New Roman" w:eastAsia="Times New Roman" w:hAnsi="Times New Roman"/>
            <w:sz w:val="24"/>
            <w:szCs w:val="24"/>
            <w:rtl w:val="0"/>
          </w:rPr>
          <w:delText xml:space="preserve">e</w:delText>
        </w:r>
      </w:del>
      <w:r w:rsidDel="00000000" w:rsidR="00000000" w:rsidRPr="00000000">
        <w:rPr>
          <w:rFonts w:ascii="Times New Roman" w:cs="Times New Roman" w:eastAsia="Times New Roman" w:hAnsi="Times New Roman"/>
          <w:sz w:val="24"/>
          <w:szCs w:val="24"/>
          <w:rtl w:val="0"/>
        </w:rPr>
        <w:t xml:space="preserve">s de la manière suivantes:</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
        <w:bidi w:val="0"/>
        <w:tblW w:w="8928.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9"/>
        <w:gridCol w:w="4459"/>
        <w:tblGridChange w:id="0">
          <w:tblGrid>
            <w:gridCol w:w="4469"/>
            <w:gridCol w:w="4459"/>
          </w:tblGrid>
        </w:tblGridChange>
      </w:tblGrid>
      <w:tr>
        <w:tc>
          <w:tcPr>
            <w:shd w:fill="fdeada"/>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Les livrables</w:t>
            </w:r>
          </w:p>
        </w:tc>
        <w:tc>
          <w:tcPr>
            <w:shd w:fill="fdeada"/>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Date</w:t>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Note de cadrage</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09/10/2015</w:t>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Cahier des charges</w:t>
            </w:r>
          </w:p>
        </w:tc>
        <w:tc>
          <w:tcPr/>
          <w:p w:rsidR="00000000" w:rsidDel="00000000" w:rsidP="00000000" w:rsidRDefault="00000000" w:rsidRPr="00000000">
            <w:pPr>
              <w:spacing w:line="360" w:lineRule="auto"/>
              <w:contextualSpacing w:val="0"/>
              <w:jc w:val="center"/>
            </w:pPr>
            <w:commentRangeStart w:id="10"/>
            <w:r w:rsidDel="00000000" w:rsidR="00000000" w:rsidRPr="00000000">
              <w:rPr>
                <w:rFonts w:ascii="Times New Roman" w:cs="Times New Roman" w:eastAsia="Times New Roman" w:hAnsi="Times New Roman"/>
                <w:sz w:val="24"/>
                <w:szCs w:val="24"/>
                <w:rtl w:val="0"/>
              </w:rPr>
              <w:t xml:space="preserve">22/10/2015</w:t>
            </w:r>
            <w:commentRangeEnd w:id="10"/>
            <w:r w:rsidDel="00000000" w:rsidR="00000000" w:rsidRPr="00000000">
              <w:commentReference w:id="10"/>
            </w:r>
            <w:r w:rsidDel="00000000" w:rsidR="00000000" w:rsidRPr="00000000">
              <w:rPr>
                <w:rtl w:val="0"/>
              </w:rPr>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Arborescence fonctionnelle</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10/11/2015</w:t>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Charte éditoriale et interface</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20/11/2015</w:t>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Dossier de conception</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02/12/2015</w:t>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maquette graphique</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11/12/2015</w:t>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Un prototype</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26/02/2016</w:t>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Une application fonctionnelle et finalisée</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21/03/2016</w:t>
            </w:r>
          </w:p>
        </w:tc>
      </w:tr>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Guide d’utilisation et formation</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21/03/2016</w:t>
            </w:r>
          </w:p>
        </w:tc>
      </w:tr>
    </w:tbl>
    <w:p w:rsidR="00000000" w:rsidDel="00000000" w:rsidP="00000000" w:rsidRDefault="00000000" w:rsidRPr="00000000">
      <w:pPr>
        <w:spacing w:line="36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1"/>
        <w:jc w:val="both"/>
        <w:rPr>
          <w:ins w:author="Valérie Ziegler" w:id="81" w:date="2015-10-14T23:11:01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validation des livrables se fera en trois phases : </w:t>
      </w:r>
      <w:ins w:author="Valérie Ziegler" w:id="81" w:date="2015-10-14T23:11:01Z">
        <w:r w:rsidDel="00000000" w:rsidR="00000000" w:rsidRPr="00000000">
          <w:rPr>
            <w:rtl w:val="0"/>
          </w:rPr>
        </w:r>
      </w:ins>
    </w:p>
    <w:p w:rsidR="00000000" w:rsidDel="00000000" w:rsidP="00000000" w:rsidRDefault="00000000" w:rsidRPr="00000000">
      <w:pPr>
        <w:numPr>
          <w:ilvl w:val="1"/>
          <w:numId w:val="10"/>
        </w:numPr>
        <w:spacing w:line="360" w:lineRule="auto"/>
        <w:ind w:left="1440" w:hanging="360"/>
        <w:contextualSpacing w:val="1"/>
        <w:jc w:val="both"/>
        <w:rPr>
          <w:ins w:author="Valérie Ziegler" w:id="84" w:date="2015-10-14T23:10:58Z"/>
          <w:rFonts w:ascii="Times New Roman" w:cs="Times New Roman" w:eastAsia="Times New Roman" w:hAnsi="Times New Roman"/>
          <w:sz w:val="24"/>
          <w:szCs w:val="24"/>
        </w:rPr>
      </w:pPr>
      <w:del w:author="Valérie Ziegler" w:id="81" w:date="2015-10-14T23:11:01Z">
        <w:r w:rsidDel="00000000" w:rsidR="00000000" w:rsidRPr="00000000">
          <w:rPr>
            <w:rFonts w:ascii="Times New Roman" w:cs="Times New Roman" w:eastAsia="Times New Roman" w:hAnsi="Times New Roman"/>
            <w:sz w:val="24"/>
            <w:szCs w:val="24"/>
            <w:rtl w:val="0"/>
          </w:rPr>
          <w:delText xml:space="preserve">une première phase pour la </w:delText>
        </w:r>
      </w:del>
      <w:r w:rsidDel="00000000" w:rsidR="00000000" w:rsidRPr="00000000">
        <w:rPr>
          <w:rFonts w:ascii="Times New Roman" w:cs="Times New Roman" w:eastAsia="Times New Roman" w:hAnsi="Times New Roman"/>
          <w:sz w:val="24"/>
          <w:szCs w:val="24"/>
          <w:rtl w:val="0"/>
        </w:rPr>
        <w:t xml:space="preserve">présentation, </w:t>
      </w:r>
      <w:del w:author="Valérie Ziegler" w:id="82" w:date="2015-10-14T23:11:10Z">
        <w:r w:rsidDel="00000000" w:rsidR="00000000" w:rsidRPr="00000000">
          <w:rPr>
            <w:rFonts w:ascii="Times New Roman" w:cs="Times New Roman" w:eastAsia="Times New Roman" w:hAnsi="Times New Roman"/>
            <w:sz w:val="24"/>
            <w:szCs w:val="24"/>
            <w:rtl w:val="0"/>
          </w:rPr>
          <w:delText xml:space="preserve">la </w:delText>
        </w:r>
      </w:del>
      <w:r w:rsidDel="00000000" w:rsidR="00000000" w:rsidRPr="00000000">
        <w:rPr>
          <w:rFonts w:ascii="Times New Roman" w:cs="Times New Roman" w:eastAsia="Times New Roman" w:hAnsi="Times New Roman"/>
          <w:sz w:val="24"/>
          <w:szCs w:val="24"/>
          <w:rtl w:val="0"/>
        </w:rPr>
        <w:t xml:space="preserve">restitution et </w:t>
      </w:r>
      <w:del w:author="Valérie Ziegler" w:id="83" w:date="2015-10-14T23:11:13Z">
        <w:r w:rsidDel="00000000" w:rsidR="00000000" w:rsidRPr="00000000">
          <w:rPr>
            <w:rFonts w:ascii="Times New Roman" w:cs="Times New Roman" w:eastAsia="Times New Roman" w:hAnsi="Times New Roman"/>
            <w:sz w:val="24"/>
            <w:szCs w:val="24"/>
            <w:rtl w:val="0"/>
          </w:rPr>
          <w:delText xml:space="preserve">le </w:delText>
        </w:r>
      </w:del>
      <w:r w:rsidDel="00000000" w:rsidR="00000000" w:rsidRPr="00000000">
        <w:rPr>
          <w:rFonts w:ascii="Times New Roman" w:cs="Times New Roman" w:eastAsia="Times New Roman" w:hAnsi="Times New Roman"/>
          <w:sz w:val="24"/>
          <w:szCs w:val="24"/>
          <w:rtl w:val="0"/>
        </w:rPr>
        <w:t xml:space="preserve">recueil des remarques du porteur du projet et de l’enseignante coordonnatrice</w:t>
      </w:r>
      <w:ins w:author="Valérie Ziegler" w:id="84" w:date="2015-10-14T23:10:58Z">
        <w:r w:rsidDel="00000000" w:rsidR="00000000" w:rsidRPr="00000000">
          <w:rPr>
            <w:rtl w:val="0"/>
          </w:rPr>
        </w:r>
      </w:ins>
    </w:p>
    <w:p w:rsidR="00000000" w:rsidDel="00000000" w:rsidP="00000000" w:rsidRDefault="00000000" w:rsidRPr="00000000">
      <w:pPr>
        <w:numPr>
          <w:ilvl w:val="1"/>
          <w:numId w:val="10"/>
        </w:numPr>
        <w:spacing w:line="360" w:lineRule="auto"/>
        <w:ind w:left="1440" w:hanging="360"/>
        <w:contextualSpacing w:val="1"/>
        <w:jc w:val="both"/>
        <w:rPr>
          <w:ins w:author="Valérie Ziegler" w:id="86" w:date="2015-10-14T23:11:25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Valérie Ziegler" w:id="85" w:date="2015-10-14T23:11:18Z">
        <w:r w:rsidDel="00000000" w:rsidR="00000000" w:rsidRPr="00000000">
          <w:rPr>
            <w:rFonts w:ascii="Times New Roman" w:cs="Times New Roman" w:eastAsia="Times New Roman" w:hAnsi="Times New Roman"/>
            <w:sz w:val="24"/>
            <w:szCs w:val="24"/>
            <w:rtl w:val="0"/>
          </w:rPr>
          <w:delText xml:space="preserve"> une seconde phase pour la </w:delText>
        </w:r>
      </w:del>
      <w:r w:rsidDel="00000000" w:rsidR="00000000" w:rsidRPr="00000000">
        <w:rPr>
          <w:rFonts w:ascii="Times New Roman" w:cs="Times New Roman" w:eastAsia="Times New Roman" w:hAnsi="Times New Roman"/>
          <w:sz w:val="24"/>
          <w:szCs w:val="24"/>
          <w:rtl w:val="0"/>
        </w:rPr>
        <w:t xml:space="preserve">modification des livrables en fonction des nouvelles données</w:t>
      </w:r>
      <w:ins w:author="Valérie Ziegler" w:id="86" w:date="2015-10-14T23:11:25Z">
        <w:r w:rsidDel="00000000" w:rsidR="00000000" w:rsidRPr="00000000">
          <w:rPr>
            <w:rtl w:val="0"/>
          </w:rPr>
        </w:r>
      </w:ins>
    </w:p>
    <w:p w:rsidR="00000000" w:rsidDel="00000000" w:rsidP="00000000" w:rsidRDefault="00000000" w:rsidRPr="00000000">
      <w:pPr>
        <w:numPr>
          <w:ilvl w:val="1"/>
          <w:numId w:val="10"/>
        </w:numPr>
        <w:spacing w:line="360" w:lineRule="auto"/>
        <w:ind w:left="1440" w:hanging="360"/>
        <w:contextualSpacing w:val="1"/>
        <w:jc w:val="both"/>
        <w:rPr>
          <w:rFonts w:ascii="Times New Roman" w:cs="Times New Roman" w:eastAsia="Times New Roman" w:hAnsi="Times New Roman"/>
          <w:sz w:val="24"/>
          <w:szCs w:val="24"/>
        </w:rPr>
        <w:pPrChange w:author="Valérie Ziegler" w:id="0" w:date="2015-10-14T23:10:44Z">
          <w:pPr>
            <w:numPr>
              <w:ilvl w:val="0"/>
              <w:numId w:val="10"/>
            </w:numPr>
            <w:spacing w:line="360" w:lineRule="auto"/>
            <w:ind w:left="720" w:hanging="360"/>
            <w:contextualSpacing w:val="1"/>
            <w:jc w:val="both"/>
          </w:pPr>
        </w:pPrChange>
      </w:pPr>
      <w:del w:author="Valérie Ziegler" w:id="86" w:date="2015-10-14T23:11:25Z">
        <w:r w:rsidDel="00000000" w:rsidR="00000000" w:rsidRPr="00000000">
          <w:rPr>
            <w:rFonts w:ascii="Times New Roman" w:cs="Times New Roman" w:eastAsia="Times New Roman" w:hAnsi="Times New Roman"/>
            <w:sz w:val="24"/>
            <w:szCs w:val="24"/>
            <w:rtl w:val="0"/>
          </w:rPr>
          <w:delText xml:space="preserve"> et enfin une troisième phase pour la </w:delText>
        </w:r>
      </w:del>
      <w:r w:rsidDel="00000000" w:rsidR="00000000" w:rsidRPr="00000000">
        <w:rPr>
          <w:rFonts w:ascii="Times New Roman" w:cs="Times New Roman" w:eastAsia="Times New Roman" w:hAnsi="Times New Roman"/>
          <w:sz w:val="24"/>
          <w:szCs w:val="24"/>
          <w:rtl w:val="0"/>
        </w:rPr>
        <w:t xml:space="preserve">restitution de la dernière mouture des livrables ;</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 entretiens réguliers sont à prévoir et ils seront fixés suivant les difficultés qui surgiront avec l’état d’avancement du projet et en fonction des plages horaires libres du planning académique ;</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 mails seront ainsi envoyés dans un délai de 2 ou 3 jours avant la date d’entretien afin que les deux parties puissent s’accorder sur une date précise d’entretien ;</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espace de travail collaboratif avec des accès réservés sera créé pour l’échange d’information entre les différentes parties (porteur du projet, équipe de travail et enseignante coordonnatrice) ;</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tl w:val="0"/>
        </w:rPr>
        <w:t xml:space="preserve">Des réunions hebdomadaires d’une durée de quatre heures pour la mise en commun des données complexes, l’évaluation des phases bouclés et des briefings sur les phases avenir, sont à prévoir pour l’équipe de travail.</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after="200" w:before="0" w:line="360" w:lineRule="auto"/>
        <w:ind w:left="720" w:hanging="360"/>
        <w:contextualSpacing w:val="1"/>
        <w:jc w:val="both"/>
        <w:rPr>
          <w:rFonts w:ascii="Times New Roman" w:cs="Times New Roman" w:eastAsia="Times New Roman" w:hAnsi="Times New Roman"/>
          <w:color w:val="4f81bd"/>
          <w:sz w:val="26"/>
          <w:szCs w:val="26"/>
        </w:rPr>
      </w:pPr>
      <w:bookmarkStart w:colFirst="0" w:colLast="0" w:name="h.2xcytpi" w:id="26"/>
      <w:bookmarkEnd w:id="26"/>
      <w:r w:rsidDel="00000000" w:rsidR="00000000" w:rsidRPr="00000000">
        <w:rPr>
          <w:rFonts w:ascii="Times New Roman" w:cs="Times New Roman" w:eastAsia="Times New Roman" w:hAnsi="Times New Roman"/>
          <w:b w:val="0"/>
          <w:color w:val="4f81bd"/>
          <w:sz w:val="26"/>
          <w:szCs w:val="26"/>
          <w:rtl w:val="0"/>
        </w:rPr>
        <w:t xml:space="preserve">Echéances Majeurs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0" distT="0" distL="0" distR="0">
            <wp:extent cx="5736772" cy="3178629"/>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736772" cy="3178629"/>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Vous trouverez ci-dessous le planning de notre projet au complet sur le lien suivant : </w:t>
      </w:r>
      <w:hyperlink r:id="rId9">
        <w:r w:rsidDel="00000000" w:rsidR="00000000" w:rsidRPr="00000000">
          <w:rPr>
            <w:rFonts w:ascii="Times New Roman" w:cs="Times New Roman" w:eastAsia="Times New Roman" w:hAnsi="Times New Roman"/>
            <w:color w:val="1155cc"/>
            <w:sz w:val="24"/>
            <w:szCs w:val="24"/>
            <w:u w:val="single"/>
            <w:rtl w:val="0"/>
          </w:rPr>
          <w:t xml:space="preserve">https://www.smartapp.com/gantterforgoogledrive/index.html?fileID=0B_HKxPdxqz4OZTZIRENOazRMTWs#</w:t>
        </w:r>
      </w:hyperlink>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footerReference r:id="rId10" w:type="default"/>
      <w:pgSz w:h="16838" w:w="11906"/>
      <w:pgMar w:bottom="1417" w:top="1417" w:left="1417" w:right="1417"/>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alérie Ziegler" w:id="6" w:date="2015-10-14T23:01: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w:t>
      </w:r>
    </w:p>
  </w:comment>
  <w:comment w:author="Valérie Ziegler" w:id="8" w:date="2015-10-14T23:05: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à optimiser en fonction du dernier cours</w:t>
      </w:r>
    </w:p>
  </w:comment>
  <w:comment w:author="Valérie Ziegler" w:id="9" w:date="2015-10-14T23:1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globalement ok mais à affiner suite aux infos du dernier cours</w:t>
      </w:r>
    </w:p>
  </w:comment>
  <w:comment w:author="Valérie Ziegler" w:id="11" w:date="2015-10-14T23:1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 concerne pas le porteur de projet =&gt; pas ici</w:t>
      </w:r>
    </w:p>
  </w:comment>
  <w:comment w:author="Valérie Ziegler" w:id="1" w:date="2015-10-14T22:21: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complet</w:t>
      </w:r>
    </w:p>
  </w:comment>
  <w:comment w:author="Valérie Ziegler" w:id="3" w:date="2015-10-14T22:29: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proposition d'enjeux</w:t>
      </w:r>
    </w:p>
  </w:comment>
  <w:comment w:author="Valérie Ziegler" w:id="4" w:date="2015-10-14T22:29: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proposition d'enjeux</w:t>
      </w:r>
    </w:p>
  </w:comment>
  <w:comment w:author="Valérie Ziegler" w:id="5" w:date="2015-10-14T22:3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verbes d'action</w:t>
      </w:r>
    </w:p>
  </w:comment>
  <w:comment w:author="Valérie Ziegler" w:id="7" w:date="2015-10-14T22:3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sont donc 2 objectifs distincts</w:t>
      </w:r>
    </w:p>
  </w:comment>
  <w:comment w:author="Valérie Ziegler" w:id="0" w:date="2015-10-14T22:1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très bien</w:t>
      </w:r>
    </w:p>
  </w:comment>
  <w:comment w:author="Valérie Ziegler" w:id="2" w:date="2015-10-14T22:19: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identifiez qui est le contact pour ça et contactez le dès à présent.</w:t>
      </w:r>
    </w:p>
  </w:comment>
  <w:comment w:author="Valérie Ziegler" w:id="10" w:date="2015-10-14T23:0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date de remise du cahier des charges V2 est fixée dans mon cours au 6/11.  Si c'est une réunion de préparation, alors OK, sinon, pas 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Arial"/>
  <w:font w:name="Tahoma">
    <w:embedRegular r:id="rId1" w:subsetted="0"/>
    <w:embedBold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302.0" w:type="dxa"/>
      <w:jc w:val="left"/>
      <w:tblInd w:w="-115.0" w:type="dxa"/>
      <w:tblLayout w:type="fixed"/>
      <w:tblLook w:val="0400"/>
    </w:tblPr>
    <w:tblGrid>
      <w:gridCol w:w="8372"/>
      <w:gridCol w:w="930"/>
      <w:tblGridChange w:id="0">
        <w:tblGrid>
          <w:gridCol w:w="8372"/>
          <w:gridCol w:w="930"/>
        </w:tblGrid>
      </w:tblGridChange>
    </w:tblGrid>
    <w:tr>
      <w:tc>
        <w:tcPr>
          <w:tcBorders>
            <w:top w:color="000000" w:space="0" w:sz="4" w:val="single"/>
          </w:tcBorders>
        </w:tcPr>
        <w:p w:rsidR="00000000" w:rsidDel="00000000" w:rsidP="00000000" w:rsidRDefault="00000000" w:rsidRPr="00000000">
          <w:pPr>
            <w:tabs>
              <w:tab w:val="center" w:pos="4536"/>
              <w:tab w:val="right" w:pos="9072"/>
            </w:tabs>
            <w:spacing w:after="708" w:before="0" w:line="240" w:lineRule="auto"/>
            <w:contextualSpacing w:val="0"/>
            <w:jc w:val="right"/>
          </w:pPr>
          <w:r w:rsidDel="00000000" w:rsidR="00000000" w:rsidRPr="00000000">
            <w:rPr>
              <w:rFonts w:ascii="Calibri" w:cs="Calibri" w:eastAsia="Calibri" w:hAnsi="Calibri"/>
              <w:b w:val="1"/>
              <w:sz w:val="22"/>
              <w:szCs w:val="22"/>
              <w:rtl w:val="0"/>
            </w:rPr>
            <w:t xml:space="preserve">Note de cadrage : Projet Paléographie </w:t>
          </w:r>
        </w:p>
      </w:tc>
      <w:tc>
        <w:tcPr>
          <w:tcBorders>
            <w:top w:color="c0504d" w:space="0" w:sz="4" w:val="single"/>
          </w:tcBorders>
          <w:shd w:fill="a4c2f4"/>
        </w:tcPr>
        <w:p w:rsidR="00000000" w:rsidDel="00000000" w:rsidP="00000000" w:rsidRDefault="00000000" w:rsidRPr="00000000">
          <w:pPr>
            <w:tabs>
              <w:tab w:val="center" w:pos="4536"/>
              <w:tab w:val="right" w:pos="9072"/>
            </w:tabs>
            <w:spacing w:after="708" w:before="0" w:line="240" w:lineRule="auto"/>
            <w:contextualSpacing w:val="0"/>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tc>
    </w:tr>
  </w:tbl>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upp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lowerLetter"/>
      <w:lvlText w:val="%1)"/>
      <w:lvlJc w:val="left"/>
      <w:pPr>
        <w:ind w:left="1428" w:firstLine="1068"/>
      </w:pPr>
      <w:rPr>
        <w:b w:val="1"/>
      </w:rPr>
    </w:lvl>
    <w:lvl w:ilvl="1">
      <w:start w:val="1"/>
      <w:numFmt w:val="lowerLetter"/>
      <w:lvlText w:val="%2."/>
      <w:lvlJc w:val="left"/>
      <w:pPr>
        <w:ind w:left="2148" w:firstLine="1788"/>
      </w:pPr>
      <w:rPr/>
    </w:lvl>
    <w:lvl w:ilvl="2">
      <w:start w:val="1"/>
      <w:numFmt w:val="lowerRoman"/>
      <w:lvlText w:val="%3."/>
      <w:lvlJc w:val="right"/>
      <w:pPr>
        <w:ind w:left="2868" w:firstLine="2688"/>
      </w:pPr>
      <w:rPr/>
    </w:lvl>
    <w:lvl w:ilvl="3">
      <w:start w:val="1"/>
      <w:numFmt w:val="decimal"/>
      <w:lvlText w:val="%4."/>
      <w:lvlJc w:val="left"/>
      <w:pPr>
        <w:ind w:left="3588" w:firstLine="3228"/>
      </w:pPr>
      <w:rPr/>
    </w:lvl>
    <w:lvl w:ilvl="4">
      <w:start w:val="1"/>
      <w:numFmt w:val="lowerLetter"/>
      <w:lvlText w:val="%5."/>
      <w:lvlJc w:val="left"/>
      <w:pPr>
        <w:ind w:left="4308" w:firstLine="3948"/>
      </w:pPr>
      <w:rPr/>
    </w:lvl>
    <w:lvl w:ilvl="5">
      <w:start w:val="1"/>
      <w:numFmt w:val="lowerRoman"/>
      <w:lvlText w:val="%6."/>
      <w:lvlJc w:val="right"/>
      <w:pPr>
        <w:ind w:left="5028" w:firstLine="4848"/>
      </w:pPr>
      <w:rPr/>
    </w:lvl>
    <w:lvl w:ilvl="6">
      <w:start w:val="1"/>
      <w:numFmt w:val="decimal"/>
      <w:lvlText w:val="%7."/>
      <w:lvlJc w:val="left"/>
      <w:pPr>
        <w:ind w:left="5748" w:firstLine="5388"/>
      </w:pPr>
      <w:rPr/>
    </w:lvl>
    <w:lvl w:ilvl="7">
      <w:start w:val="1"/>
      <w:numFmt w:val="lowerLetter"/>
      <w:lvlText w:val="%8."/>
      <w:lvlJc w:val="left"/>
      <w:pPr>
        <w:ind w:left="6468" w:firstLine="6108"/>
      </w:pPr>
      <w:rPr/>
    </w:lvl>
    <w:lvl w:ilvl="8">
      <w:start w:val="1"/>
      <w:numFmt w:val="lowerRoman"/>
      <w:lvlText w:val="%9."/>
      <w:lvlJc w:val="right"/>
      <w:pPr>
        <w:ind w:left="7188" w:firstLine="7008"/>
      </w:pPr>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smartapp.com/gantterforgoogledrive/index.html?fileID=0B_HKxPdxqz4OZTZIRENOazRMTWs#" TargetMode="Externa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image" Target="media/image05.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